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4E66F009" w14:textId="18D992D1" w:rsidR="007177FE" w:rsidRDefault="00290FB7" w:rsidP="00D93EB3">
      <w:pPr>
        <w:wordWrap/>
        <w:spacing w:line="360" w:lineRule="auto"/>
        <w:jc w:val="center"/>
        <w:rPr>
          <w:rFonts w:ascii="Times New Roman" w:hAnsi="Times New Roman" w:cs="Times New Roman"/>
          <w:lang w:eastAsia="ko-KR"/>
        </w:rPr>
      </w:pPr>
      <w:commentRangeStart w:id="0"/>
      <w:r>
        <w:rPr>
          <w:rFonts w:ascii="Times New Roman" w:hAnsi="Times New Roman" w:cs="Times New Roman"/>
          <w:noProof/>
          <w:lang w:eastAsia="en-US"/>
        </w:rPr>
        <w:drawing>
          <wp:inline distT="0" distB="0" distL="0" distR="0" wp14:anchorId="5DAB160B" wp14:editId="704DA4DF">
            <wp:extent cx="5731510" cy="3820795"/>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commentRangeEnd w:id="0"/>
      <w:r w:rsidR="00CA2411">
        <w:rPr>
          <w:rStyle w:val="CommentReference"/>
        </w:rPr>
        <w:commentReference w:id="0"/>
      </w:r>
    </w:p>
    <w:p w14:paraId="1BF2E45B" w14:textId="62994656" w:rsidR="009D45D6" w:rsidRPr="00697524" w:rsidRDefault="00290FB7" w:rsidP="00D93EB3">
      <w:pPr>
        <w:wordWrap/>
        <w:spacing w:line="360" w:lineRule="auto"/>
        <w:jc w:val="center"/>
        <w:rPr>
          <w:rFonts w:ascii="Times New Roman" w:hAnsi="Times New Roman" w:cs="Times New Roman"/>
          <w:lang w:eastAsia="ko-KR"/>
        </w:rPr>
      </w:pPr>
      <w:r w:rsidRPr="00290FB7">
        <w:rPr>
          <w:rFonts w:ascii="Times New Roman" w:hAnsi="Times New Roman" w:cs="Times New Roman"/>
          <w:i/>
          <w:iCs/>
          <w:sz w:val="16"/>
          <w:szCs w:val="20"/>
          <w:u w:val="single"/>
          <w:lang w:eastAsia="ko-KR"/>
        </w:rPr>
        <w:t>When using observations</w:t>
      </w:r>
      <w:r>
        <w:rPr>
          <w:rFonts w:ascii="Times New Roman" w:hAnsi="Times New Roman" w:cs="Times New Roman"/>
          <w:i/>
          <w:iCs/>
          <w:sz w:val="16"/>
          <w:szCs w:val="20"/>
          <w:u w:val="single"/>
          <w:lang w:eastAsia="ko-KR"/>
        </w:rPr>
        <w:t xml:space="preserve"> during </w:t>
      </w:r>
      <w:r w:rsidR="00903326">
        <w:rPr>
          <w:rFonts w:ascii="Times New Roman" w:hAnsi="Times New Roman" w:cs="Times New Roman"/>
          <w:i/>
          <w:iCs/>
          <w:sz w:val="16"/>
          <w:szCs w:val="20"/>
          <w:u w:val="single"/>
          <w:lang w:eastAsia="ko-KR"/>
        </w:rPr>
        <w:t>the entire experiment period</w:t>
      </w:r>
      <w:r>
        <w:rPr>
          <w:rFonts w:ascii="Times New Roman" w:hAnsi="Times New Roman" w:cs="Times New Roman" w:hint="eastAsia"/>
          <w:noProof/>
          <w:lang w:eastAsia="ko-KR"/>
        </w:rPr>
        <w:t xml:space="preserve"> </w:t>
      </w:r>
      <w:r>
        <w:rPr>
          <w:rFonts w:ascii="Times New Roman" w:hAnsi="Times New Roman" w:cs="Times New Roman" w:hint="eastAsia"/>
          <w:noProof/>
          <w:lang w:eastAsia="en-US"/>
        </w:rPr>
        <w:drawing>
          <wp:inline distT="0" distB="0" distL="0" distR="0" wp14:anchorId="198CAD96" wp14:editId="01B506FC">
            <wp:extent cx="5731510" cy="3820795"/>
            <wp:effectExtent l="0" t="0" r="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29D52F2" w14:textId="7ED466D7" w:rsidR="00D93EB3" w:rsidRPr="00290FB7" w:rsidRDefault="00290FB7" w:rsidP="00290FB7">
      <w:pPr>
        <w:wordWrap/>
        <w:spacing w:line="360" w:lineRule="auto"/>
        <w:jc w:val="center"/>
        <w:rPr>
          <w:rFonts w:ascii="Times New Roman" w:hAnsi="Times New Roman" w:cs="Times New Roman"/>
          <w:i/>
          <w:iCs/>
          <w:sz w:val="14"/>
          <w:szCs w:val="18"/>
          <w:u w:val="single"/>
          <w:lang w:eastAsia="ko-KR"/>
        </w:rPr>
      </w:pPr>
      <w:r w:rsidRPr="00290FB7">
        <w:rPr>
          <w:rFonts w:ascii="Times New Roman" w:hAnsi="Times New Roman" w:cs="Times New Roman"/>
          <w:i/>
          <w:iCs/>
          <w:sz w:val="16"/>
          <w:szCs w:val="20"/>
          <w:u w:val="single"/>
          <w:lang w:eastAsia="ko-KR"/>
        </w:rPr>
        <w:t>When using observations in the two second halves</w:t>
      </w:r>
      <w:r>
        <w:rPr>
          <w:rFonts w:ascii="Times New Roman" w:hAnsi="Times New Roman" w:cs="Times New Roman"/>
          <w:i/>
          <w:iCs/>
          <w:sz w:val="16"/>
          <w:szCs w:val="20"/>
          <w:u w:val="single"/>
          <w:lang w:eastAsia="ko-KR"/>
        </w:rPr>
        <w:t xml:space="preserve"> (i.e., from July to December)</w:t>
      </w:r>
    </w:p>
    <w:p w14:paraId="75184831" w14:textId="77777777" w:rsidR="00290FB7" w:rsidRDefault="00290FB7" w:rsidP="00706FB3">
      <w:pPr>
        <w:wordWrap/>
        <w:spacing w:line="360" w:lineRule="auto"/>
        <w:rPr>
          <w:rFonts w:ascii="Times New Roman" w:hAnsi="Times New Roman" w:cs="Times New Roman"/>
          <w:lang w:eastAsia="ko-KR"/>
        </w:rPr>
      </w:pPr>
    </w:p>
    <w:p w14:paraId="7673AA1C" w14:textId="7D710D4D" w:rsidR="00706FB3" w:rsidRDefault="00697524" w:rsidP="00706FB3">
      <w:pPr>
        <w:wordWrap/>
        <w:spacing w:line="360" w:lineRule="auto"/>
        <w:rPr>
          <w:rFonts w:ascii="Times New Roman" w:hAnsi="Times New Roman" w:cs="Times New Roman"/>
          <w:lang w:eastAsia="ko-KR"/>
        </w:rPr>
      </w:pPr>
      <w:r w:rsidRPr="00697524">
        <w:rPr>
          <w:rFonts w:ascii="Times New Roman" w:hAnsi="Times New Roman" w:cs="Times New Roman"/>
          <w:lang w:eastAsia="ko-KR"/>
        </w:rPr>
        <w:t xml:space="preserve">FIGURE, </w:t>
      </w:r>
      <w:r w:rsidR="00A345DD" w:rsidRPr="00A345DD">
        <w:rPr>
          <w:rFonts w:ascii="Times New Roman" w:hAnsi="Times New Roman" w:cs="Times New Roman"/>
          <w:lang w:eastAsia="ko-KR"/>
        </w:rPr>
        <w:t xml:space="preserve">which shows household average daily electricity consumption over temperature and pre-and-post </w:t>
      </w:r>
      <w:r w:rsidR="00A345DD" w:rsidRPr="00A345DD">
        <w:rPr>
          <w:rFonts w:ascii="Times New Roman" w:hAnsi="Times New Roman" w:cs="Times New Roman"/>
          <w:lang w:eastAsia="ko-KR"/>
        </w:rPr>
        <w:lastRenderedPageBreak/>
        <w:t>differences in the consumption</w:t>
      </w:r>
      <w:r w:rsidRPr="00697524">
        <w:rPr>
          <w:rFonts w:ascii="Times New Roman" w:hAnsi="Times New Roman" w:cs="Times New Roman"/>
          <w:lang w:eastAsia="ko-KR"/>
        </w:rPr>
        <w:t>, clearly demonstrates the motivation of this research project.</w:t>
      </w:r>
      <w:r>
        <w:rPr>
          <w:rStyle w:val="FootnoteReference"/>
          <w:rFonts w:ascii="Times New Roman" w:hAnsi="Times New Roman" w:cs="Times New Roman"/>
          <w:lang w:eastAsia="ko-KR"/>
        </w:rPr>
        <w:footnoteReference w:id="1"/>
      </w:r>
      <w:r w:rsidRPr="00697524">
        <w:rPr>
          <w:rFonts w:ascii="Times New Roman" w:hAnsi="Times New Roman" w:cs="Times New Roman"/>
          <w:lang w:eastAsia="ko-KR"/>
        </w:rPr>
        <w:t xml:space="preserve"> </w:t>
      </w:r>
      <w:r w:rsidR="00C06061" w:rsidRPr="00C06061">
        <w:rPr>
          <w:rFonts w:ascii="Times New Roman" w:hAnsi="Times New Roman" w:cs="Times New Roman"/>
          <w:lang w:eastAsia="ko-KR"/>
        </w:rPr>
        <w:t xml:space="preserve">As illustrated in Panel A of the figure, household demand for electricity grew as the temperature decreased. In other words, in addition to temperature-insensitive electricity demand (i.e., for non-temperature-control uses), there was a sizeable demand for electricity for heating (i.e., for temperature-control use) in Irish households, which is highly responsive to temperature variations. </w:t>
      </w:r>
      <w:commentRangeStart w:id="1"/>
      <w:r w:rsidR="00C06061" w:rsidRPr="006F61E3">
        <w:rPr>
          <w:rFonts w:ascii="Times New Roman" w:hAnsi="Times New Roman" w:cs="Times New Roman"/>
          <w:highlight w:val="yellow"/>
          <w:lang w:eastAsia="ko-KR"/>
        </w:rPr>
        <w:t>In addition, Both panels in the figure collectively show three interesting points regarding the changes in household average daily demand for electricity after introducing the TOU prices: first, during the treatment period, households in the treatment group consumed less electricity over the entire temperature range, while those in the control group equally consumed in temperate days</w:t>
      </w:r>
      <w:r w:rsidR="009D45D6" w:rsidRPr="006F61E3">
        <w:rPr>
          <w:rStyle w:val="FootnoteReference"/>
          <w:rFonts w:ascii="Times New Roman" w:hAnsi="Times New Roman" w:cs="Times New Roman"/>
          <w:highlight w:val="yellow"/>
          <w:lang w:eastAsia="ko-KR"/>
        </w:rPr>
        <w:footnoteReference w:id="2"/>
      </w:r>
      <w:r w:rsidR="00C06061" w:rsidRPr="006F61E3">
        <w:rPr>
          <w:rFonts w:ascii="Times New Roman" w:hAnsi="Times New Roman" w:cs="Times New Roman"/>
          <w:highlight w:val="yellow"/>
          <w:lang w:eastAsia="ko-KR"/>
        </w:rPr>
        <w:t>; second, for a given temperature, the treated reduced their electricity consumption by a larger percentage; and third, the size of reduction in their electricity demand appears to depend heavily on temperature</w:t>
      </w:r>
      <w:commentRangeEnd w:id="1"/>
      <w:r w:rsidR="006F61E3">
        <w:rPr>
          <w:rStyle w:val="CommentReference"/>
        </w:rPr>
        <w:commentReference w:id="1"/>
      </w:r>
      <w:r w:rsidR="00C06061" w:rsidRPr="00C06061">
        <w:rPr>
          <w:rFonts w:ascii="Times New Roman" w:hAnsi="Times New Roman" w:cs="Times New Roman"/>
          <w:lang w:eastAsia="ko-KR"/>
        </w:rPr>
        <w:t xml:space="preserve">. </w:t>
      </w:r>
      <w:commentRangeStart w:id="2"/>
      <w:r w:rsidR="00C06061" w:rsidRPr="00C06061">
        <w:rPr>
          <w:rFonts w:ascii="Times New Roman" w:hAnsi="Times New Roman" w:cs="Times New Roman"/>
          <w:lang w:eastAsia="ko-KR"/>
        </w:rPr>
        <w:t>Being motivated by those observations, in this research, I determine not only how much consumption changes, on average, in response to the time-varying tariffs but also how their impact varies across days with different temperatures in this research</w:t>
      </w:r>
      <w:commentRangeEnd w:id="2"/>
      <w:r w:rsidR="006F61E3">
        <w:rPr>
          <w:rStyle w:val="CommentReference"/>
        </w:rPr>
        <w:commentReference w:id="2"/>
      </w:r>
      <w:r w:rsidR="00C06061" w:rsidRPr="00C06061">
        <w:rPr>
          <w:rFonts w:ascii="Times New Roman" w:hAnsi="Times New Roman" w:cs="Times New Roman"/>
          <w:lang w:eastAsia="ko-KR"/>
        </w:rPr>
        <w:t>. In other words, the dynamic-pricing-causing effects on temperature- and non-temperature-control electricity uses are separately estimated to figure out the primary source of energy savings.</w:t>
      </w:r>
    </w:p>
    <w:p w14:paraId="492FD6AF" w14:textId="77777777" w:rsidR="00697524" w:rsidRPr="00706FB3" w:rsidRDefault="00697524" w:rsidP="00706FB3">
      <w:pPr>
        <w:wordWrap/>
        <w:spacing w:line="360" w:lineRule="auto"/>
        <w:rPr>
          <w:rFonts w:ascii="Times New Roman" w:hAnsi="Times New Roman" w:cs="Times New Roman"/>
          <w:lang w:eastAsia="ko-KR"/>
        </w:rPr>
      </w:pPr>
    </w:p>
    <w:p w14:paraId="6858FF88" w14:textId="7EA2D9D1" w:rsidR="00CA1A5B" w:rsidRDefault="00EA1378" w:rsidP="00CA1A5B">
      <w:pPr>
        <w:wordWrap/>
        <w:spacing w:line="360" w:lineRule="auto"/>
        <w:ind w:firstLine="800"/>
        <w:rPr>
          <w:rFonts w:ascii="Times New Roman" w:hAnsi="Times New Roman" w:cs="Times New Roman"/>
          <w:lang w:eastAsia="ko-KR"/>
        </w:rPr>
      </w:pPr>
      <w:del w:id="3" w:author="Kevin as Admin" w:date="2022-03-16T09:47:00Z">
        <w:r w:rsidRPr="00EA1378" w:rsidDel="009E168E">
          <w:rPr>
            <w:rFonts w:ascii="Times New Roman" w:hAnsi="Times New Roman" w:cs="Times New Roman"/>
            <w:lang w:eastAsia="ko-KR"/>
          </w:rPr>
          <w:delText xml:space="preserve">Instead of merely leaning on randomization, </w:delText>
        </w:r>
      </w:del>
      <w:del w:id="4" w:author="Kevin as Admin" w:date="2022-03-16T09:50:00Z">
        <w:r w:rsidRPr="00EA1378" w:rsidDel="009E168E">
          <w:rPr>
            <w:rFonts w:ascii="Times New Roman" w:hAnsi="Times New Roman" w:cs="Times New Roman"/>
            <w:lang w:eastAsia="ko-KR"/>
          </w:rPr>
          <w:delText xml:space="preserve">I employ a difference-in-differences (DID) approach to estimate the </w:delText>
        </w:r>
      </w:del>
      <w:del w:id="5" w:author="Kevin as Admin" w:date="2022-03-16T09:46:00Z">
        <w:r w:rsidRPr="00EA1378" w:rsidDel="009E168E">
          <w:rPr>
            <w:rFonts w:ascii="Times New Roman" w:hAnsi="Times New Roman" w:cs="Times New Roman"/>
            <w:lang w:eastAsia="ko-KR"/>
          </w:rPr>
          <w:delText xml:space="preserve">dynamic-price-inducing </w:delText>
        </w:r>
      </w:del>
      <w:del w:id="6" w:author="Kevin as Admin" w:date="2022-03-16T09:50:00Z">
        <w:r w:rsidRPr="00EA1378" w:rsidDel="009E168E">
          <w:rPr>
            <w:rFonts w:ascii="Times New Roman" w:hAnsi="Times New Roman" w:cs="Times New Roman"/>
            <w:lang w:eastAsia="ko-KR"/>
          </w:rPr>
          <w:delText>electricity savings</w:delText>
        </w:r>
      </w:del>
      <w:r w:rsidRPr="00EA1378">
        <w:rPr>
          <w:rFonts w:ascii="Times New Roman" w:hAnsi="Times New Roman" w:cs="Times New Roman"/>
          <w:lang w:eastAsia="ko-KR"/>
        </w:rPr>
        <w:t xml:space="preserve">. Because the CER experiment dataset </w:t>
      </w:r>
      <w:del w:id="7" w:author="Kevin as Admin" w:date="2022-03-16T09:50:00Z">
        <w:r w:rsidRPr="00EA1378" w:rsidDel="009E168E">
          <w:rPr>
            <w:rFonts w:ascii="Times New Roman" w:hAnsi="Times New Roman" w:cs="Times New Roman"/>
            <w:lang w:eastAsia="ko-KR"/>
          </w:rPr>
          <w:delText xml:space="preserve">primarily utilized in the following empirical analysis </w:delText>
        </w:r>
      </w:del>
      <w:r w:rsidRPr="00EA1378">
        <w:rPr>
          <w:rFonts w:ascii="Times New Roman" w:hAnsi="Times New Roman" w:cs="Times New Roman"/>
          <w:lang w:eastAsia="ko-KR"/>
        </w:rPr>
        <w:t xml:space="preserve">was generated from a carefully developed randomized controlled trial (RCT), in principle, the effect of the TOU tariffs on household electricity consumption can be measured simply through the difference in average usage between the two groups during the </w:t>
      </w:r>
      <w:r w:rsidR="00B66F87">
        <w:rPr>
          <w:rFonts w:ascii="Times New Roman" w:hAnsi="Times New Roman" w:cs="Times New Roman"/>
          <w:lang w:eastAsia="ko-KR"/>
        </w:rPr>
        <w:t>treatment</w:t>
      </w:r>
      <w:r w:rsidRPr="00EA1378">
        <w:rPr>
          <w:rFonts w:ascii="Times New Roman" w:hAnsi="Times New Roman" w:cs="Times New Roman"/>
          <w:lang w:eastAsia="ko-KR"/>
        </w:rPr>
        <w:t xml:space="preserve"> period.</w:t>
      </w:r>
      <w:r>
        <w:rPr>
          <w:rStyle w:val="FootnoteReference"/>
          <w:rFonts w:ascii="Times New Roman" w:hAnsi="Times New Roman" w:cs="Times New Roman"/>
          <w:lang w:eastAsia="ko-KR"/>
        </w:rPr>
        <w:footnoteReference w:id="3"/>
      </w:r>
      <w:r w:rsidRPr="00EA1378">
        <w:rPr>
          <w:rFonts w:ascii="Times New Roman" w:hAnsi="Times New Roman" w:cs="Times New Roman"/>
          <w:lang w:eastAsia="ko-KR"/>
        </w:rPr>
        <w:t xml:space="preserve"> However, </w:t>
      </w:r>
      <w:del w:id="8" w:author="Kevin as Admin" w:date="2022-03-16T09:49:00Z">
        <w:r w:rsidRPr="00EA1378" w:rsidDel="009E168E">
          <w:rPr>
            <w:rFonts w:ascii="Times New Roman" w:hAnsi="Times New Roman" w:cs="Times New Roman"/>
            <w:lang w:eastAsia="ko-KR"/>
          </w:rPr>
          <w:delText xml:space="preserve">such a naive control/treatment difference is not valid here </w:delText>
        </w:r>
      </w:del>
      <w:r w:rsidRPr="00EA1378">
        <w:rPr>
          <w:rFonts w:ascii="Times New Roman" w:hAnsi="Times New Roman" w:cs="Times New Roman"/>
          <w:lang w:eastAsia="ko-KR"/>
        </w:rPr>
        <w:t>due to the non-trivial difference in electricity demand between the control and treatment groups during the baseline period</w:t>
      </w:r>
      <w:ins w:id="9" w:author="Kevin as Admin" w:date="2022-03-16T09:49:00Z">
        <w:r w:rsidR="009E168E">
          <w:rPr>
            <w:rFonts w:ascii="Times New Roman" w:hAnsi="Times New Roman" w:cs="Times New Roman"/>
            <w:lang w:eastAsia="ko-KR"/>
          </w:rPr>
          <w:t xml:space="preserve">, </w:t>
        </w:r>
      </w:ins>
      <w:ins w:id="10" w:author="Kevin as Admin" w:date="2022-03-16T09:51:00Z">
        <w:r w:rsidR="009E168E">
          <w:rPr>
            <w:rFonts w:ascii="Times New Roman" w:hAnsi="Times New Roman" w:cs="Times New Roman"/>
            <w:lang w:eastAsia="ko-KR"/>
          </w:rPr>
          <w:t xml:space="preserve">I follow the previous studies utilizing the same experiment and </w:t>
        </w:r>
      </w:ins>
      <w:ins w:id="11" w:author="Kevin as Admin" w:date="2022-03-16T09:49:00Z">
        <w:r w:rsidR="009E168E" w:rsidRPr="00EA1378">
          <w:rPr>
            <w:rFonts w:ascii="Times New Roman" w:hAnsi="Times New Roman" w:cs="Times New Roman"/>
            <w:lang w:eastAsia="ko-KR"/>
          </w:rPr>
          <w:t>employ a difference-in-differences (DID) approach to estimate the electricity savings</w:t>
        </w:r>
        <w:r w:rsidR="009E168E">
          <w:rPr>
            <w:rFonts w:ascii="Times New Roman" w:hAnsi="Times New Roman" w:cs="Times New Roman"/>
            <w:lang w:eastAsia="ko-KR"/>
          </w:rPr>
          <w:t xml:space="preserve"> caused by the TOU pricing program</w:t>
        </w:r>
      </w:ins>
      <w:r w:rsidRPr="00EA1378">
        <w:rPr>
          <w:rFonts w:ascii="Times New Roman" w:hAnsi="Times New Roman" w:cs="Times New Roman"/>
          <w:lang w:eastAsia="ko-KR"/>
        </w:rPr>
        <w:t>.</w:t>
      </w:r>
      <w:del w:id="12" w:author="Kevin as Admin" w:date="2022-03-16T09:52:00Z">
        <w:r w:rsidRPr="00EA1378" w:rsidDel="009E168E">
          <w:rPr>
            <w:rFonts w:ascii="Times New Roman" w:hAnsi="Times New Roman" w:cs="Times New Roman"/>
            <w:lang w:eastAsia="ko-KR"/>
          </w:rPr>
          <w:delText xml:space="preserve"> The poor balance in household demand for electricity during the benchmark period was the very reason the previous studies exploiting the same dataset also adopted the same identification strategy.</w:delText>
        </w:r>
      </w:del>
    </w:p>
    <w:p w14:paraId="317E528F" w14:textId="77777777" w:rsidR="00B66F87" w:rsidRDefault="00B66F87" w:rsidP="00CA1A5B">
      <w:pPr>
        <w:wordWrap/>
        <w:spacing w:line="360" w:lineRule="auto"/>
        <w:ind w:firstLine="800"/>
        <w:rPr>
          <w:rFonts w:ascii="Times New Roman" w:hAnsi="Times New Roman" w:cs="Times New Roman"/>
          <w:lang w:eastAsia="ko-KR"/>
        </w:rPr>
      </w:pPr>
    </w:p>
    <w:p w14:paraId="5C6ED709" w14:textId="46921AF3" w:rsidR="00EA5ECE" w:rsidRDefault="00EA1378" w:rsidP="00EA1378">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t>I include the temperature as an explanatory variable directly in my econometric model</w:t>
      </w:r>
      <w:r w:rsidR="00B66F87">
        <w:rPr>
          <w:rFonts w:ascii="Times New Roman" w:hAnsi="Times New Roman" w:cs="Times New Roman"/>
          <w:lang w:eastAsia="ko-KR"/>
        </w:rPr>
        <w:t>s</w:t>
      </w:r>
      <w:r w:rsidRPr="00EA1378">
        <w:rPr>
          <w:rFonts w:ascii="Times New Roman" w:hAnsi="Times New Roman" w:cs="Times New Roman"/>
          <w:lang w:eastAsia="ko-KR"/>
        </w:rPr>
        <w:t>. In the previous papers using the identical dataset, fixed-effects (FEs) were utilized to control for time-varying factors that influence</w:t>
      </w:r>
      <w:r w:rsidR="00E749B4">
        <w:rPr>
          <w:rFonts w:ascii="Times New Roman" w:hAnsi="Times New Roman" w:cs="Times New Roman"/>
          <w:lang w:eastAsia="ko-KR"/>
        </w:rPr>
        <w:t>d</w:t>
      </w:r>
      <w:r w:rsidRPr="00EA1378">
        <w:rPr>
          <w:rFonts w:ascii="Times New Roman" w:hAnsi="Times New Roman" w:cs="Times New Roman"/>
          <w:lang w:eastAsia="ko-KR"/>
        </w:rPr>
        <w:t xml:space="preserve"> household electricity consumption. Since those studies focused on quantifying how households responded, on average, to the TOU price regimes newly introduced, adding such FEs to their models served their research purpose. </w:t>
      </w:r>
      <w:r w:rsidR="00C8332C" w:rsidRPr="00C8332C">
        <w:rPr>
          <w:rFonts w:ascii="Times New Roman" w:hAnsi="Times New Roman" w:cs="Times New Roman"/>
          <w:lang w:eastAsia="ko-KR"/>
        </w:rPr>
        <w:t>In other words, they did not need to explicitly model the relationship between temperature and household electricity consumption to estimate the average treatment effects (ATEs)</w:t>
      </w:r>
      <w:r w:rsidRPr="00EA1378">
        <w:rPr>
          <w:rFonts w:ascii="Times New Roman" w:hAnsi="Times New Roman" w:cs="Times New Roman"/>
          <w:lang w:eastAsia="ko-KR"/>
        </w:rPr>
        <w:t xml:space="preserve">. However, a primary interest of this research is to understand how electricity savings vary with the temperature after shifting to TOU prices. </w:t>
      </w:r>
      <w:r w:rsidRPr="00EA1378">
        <w:rPr>
          <w:rFonts w:ascii="Times New Roman" w:hAnsi="Times New Roman" w:cs="Times New Roman"/>
          <w:lang w:eastAsia="ko-KR"/>
        </w:rPr>
        <w:lastRenderedPageBreak/>
        <w:t xml:space="preserve">Therefore, more flexible controls rather than FEs, not sweeping out temperature variations across days, are required in my empirical analysis. For that reason, I extend the typical </w:t>
      </w:r>
      <w:r w:rsidR="000D6296">
        <w:rPr>
          <w:rFonts w:ascii="Times New Roman" w:hAnsi="Times New Roman" w:cs="Times New Roman"/>
          <w:lang w:eastAsia="ko-KR"/>
        </w:rPr>
        <w:t xml:space="preserve">panel </w:t>
      </w:r>
      <w:r w:rsidRPr="00EA1378">
        <w:rPr>
          <w:rFonts w:ascii="Times New Roman" w:hAnsi="Times New Roman" w:cs="Times New Roman"/>
          <w:lang w:eastAsia="ko-KR"/>
        </w:rPr>
        <w:t xml:space="preserve">DID </w:t>
      </w:r>
      <w:proofErr w:type="spellStart"/>
      <w:r w:rsidRPr="00EA1378">
        <w:rPr>
          <w:rFonts w:ascii="Times New Roman" w:hAnsi="Times New Roman" w:cs="Times New Roman"/>
          <w:lang w:eastAsia="ko-KR"/>
        </w:rPr>
        <w:t>specification</w:t>
      </w:r>
      <w:del w:id="13" w:author="Kevin as Admin" w:date="2022-03-16T09:54:00Z">
        <w:r w:rsidRPr="00EA1378" w:rsidDel="009E168E">
          <w:rPr>
            <w:rFonts w:ascii="Times New Roman" w:hAnsi="Times New Roman" w:cs="Times New Roman"/>
            <w:lang w:eastAsia="ko-KR"/>
          </w:rPr>
          <w:delText xml:space="preserve"> </w:delText>
        </w:r>
      </w:del>
      <w:ins w:id="14" w:author="Kevin as Admin" w:date="2022-03-16T09:54:00Z">
        <w:r w:rsidR="009E168E">
          <w:rPr>
            <w:rFonts w:ascii="Times New Roman" w:hAnsi="Times New Roman" w:cs="Times New Roman"/>
            <w:lang w:eastAsia="ko-KR"/>
          </w:rPr>
          <w:t>and</w:t>
        </w:r>
        <w:proofErr w:type="spellEnd"/>
        <w:r w:rsidR="009E168E">
          <w:rPr>
            <w:rFonts w:ascii="Times New Roman" w:hAnsi="Times New Roman" w:cs="Times New Roman"/>
            <w:lang w:eastAsia="ko-KR"/>
          </w:rPr>
          <w:t xml:space="preserve"> </w:t>
        </w:r>
      </w:ins>
      <w:ins w:id="15" w:author="Kevin as Admin" w:date="2022-03-16T09:55:00Z">
        <w:r w:rsidR="009E168E">
          <w:rPr>
            <w:rFonts w:ascii="Times New Roman" w:hAnsi="Times New Roman" w:cs="Times New Roman"/>
            <w:lang w:eastAsia="ko-KR"/>
          </w:rPr>
          <w:t>allow the treatment effect to vary as a function of the daily average temperature</w:t>
        </w:r>
      </w:ins>
      <w:del w:id="16" w:author="Kevin as Admin" w:date="2022-03-16T09:54:00Z">
        <w:r w:rsidRPr="00EA1378" w:rsidDel="009E168E">
          <w:rPr>
            <w:rFonts w:ascii="Times New Roman" w:hAnsi="Times New Roman" w:cs="Times New Roman"/>
            <w:lang w:eastAsia="ko-KR"/>
          </w:rPr>
          <w:delText>that contains three indicator variables by adding interaction terms between the indicator and temperature variables</w:delText>
        </w:r>
      </w:del>
      <w:r w:rsidRPr="00EA1378">
        <w:rPr>
          <w:rFonts w:ascii="Times New Roman" w:hAnsi="Times New Roman" w:cs="Times New Roman"/>
          <w:lang w:eastAsia="ko-KR"/>
        </w:rPr>
        <w:t>.</w:t>
      </w:r>
      <w:r>
        <w:rPr>
          <w:rStyle w:val="FootnoteReference"/>
          <w:rFonts w:ascii="Times New Roman" w:hAnsi="Times New Roman" w:cs="Times New Roman"/>
          <w:lang w:eastAsia="ko-KR"/>
        </w:rPr>
        <w:footnoteReference w:id="4"/>
      </w:r>
      <w:r>
        <w:rPr>
          <w:rFonts w:ascii="Times New Roman" w:hAnsi="Times New Roman" w:cs="Times New Roman"/>
          <w:lang w:eastAsia="ko-KR"/>
        </w:rPr>
        <w:t xml:space="preserve"> </w:t>
      </w:r>
      <w:r w:rsidRPr="00EA1378">
        <w:rPr>
          <w:rFonts w:ascii="Times New Roman" w:hAnsi="Times New Roman" w:cs="Times New Roman"/>
          <w:lang w:eastAsia="ko-KR"/>
        </w:rPr>
        <w:t>That is, I estimate the ATEs of the dynamic prices on household electricity demand by exploiting the within-household electricity consumption changes across not only periods but temperatures.</w:t>
      </w:r>
      <w:r>
        <w:rPr>
          <w:rStyle w:val="FootnoteReference"/>
          <w:rFonts w:ascii="Times New Roman" w:hAnsi="Times New Roman" w:cs="Times New Roman"/>
          <w:lang w:eastAsia="ko-KR"/>
        </w:rPr>
        <w:footnoteReference w:id="5"/>
      </w:r>
    </w:p>
    <w:p w14:paraId="253001E2" w14:textId="10AABC37" w:rsidR="00E4123A" w:rsidRDefault="00E4123A" w:rsidP="007529C1">
      <w:pPr>
        <w:wordWrap/>
        <w:spacing w:line="360" w:lineRule="auto"/>
        <w:rPr>
          <w:rFonts w:ascii="Times New Roman" w:hAnsi="Times New Roman" w:cs="Times New Roman"/>
          <w:lang w:eastAsia="ko-KR"/>
        </w:rPr>
      </w:pPr>
    </w:p>
    <w:p w14:paraId="01034374" w14:textId="77777777" w:rsidR="00634B28" w:rsidRPr="007529C1" w:rsidRDefault="00634B28" w:rsidP="007529C1">
      <w:pPr>
        <w:wordWrap/>
        <w:spacing w:line="360" w:lineRule="auto"/>
        <w:rPr>
          <w:rFonts w:ascii="Times New Roman" w:hAnsi="Times New Roman" w:cs="Times New Roman"/>
          <w:lang w:eastAsia="ko-KR"/>
        </w:rPr>
      </w:pPr>
    </w:p>
    <w:p w14:paraId="25239E58" w14:textId="0E341801" w:rsidR="00DD51EA"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 xml:space="preserve">.2 </w:t>
      </w:r>
      <w:r w:rsidR="00DD51EA">
        <w:rPr>
          <w:rFonts w:ascii="Times New Roman" w:hAnsi="Times New Roman" w:cs="Times New Roman"/>
          <w:b/>
          <w:bCs/>
        </w:rPr>
        <w:t>Average Responses to Time-of-Use Prices</w:t>
      </w:r>
    </w:p>
    <w:p w14:paraId="3E91F030" w14:textId="0BAAB92D" w:rsidR="00FB0486" w:rsidRPr="007529C1" w:rsidRDefault="00FB0486" w:rsidP="00FB0486">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.2</w:t>
      </w:r>
      <w:r>
        <w:rPr>
          <w:rFonts w:ascii="Times New Roman" w:hAnsi="Times New Roman" w:cs="Times New Roman"/>
          <w:b/>
          <w:bCs/>
        </w:rPr>
        <w:t>.1</w:t>
      </w:r>
      <w:r w:rsidRPr="007529C1">
        <w:rPr>
          <w:rFonts w:ascii="Times New Roman" w:hAnsi="Times New Roman" w:cs="Times New Roman"/>
          <w:b/>
          <w:bCs/>
        </w:rPr>
        <w:t xml:space="preserve"> </w:t>
      </w:r>
      <w:r>
        <w:rPr>
          <w:rFonts w:ascii="Times New Roman" w:hAnsi="Times New Roman" w:cs="Times New Roman"/>
          <w:b/>
          <w:bCs/>
          <w:lang w:eastAsia="ko-KR"/>
        </w:rPr>
        <w:t>Half-Hourly Average Treatment Effects</w:t>
      </w:r>
    </w:p>
    <w:p w14:paraId="63EA9A44" w14:textId="77777777"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Utilizing a panel DID identification strategy, I first measure the impact of the TOU prices on 30-minute-interval household electricity consumption. To obtain the ATE for each half-hour interval, I estimate the following specification:</w:t>
      </w:r>
    </w:p>
    <w:p w14:paraId="52ECAFE6" w14:textId="77777777" w:rsidR="00FC7D51" w:rsidRPr="00FC7D51" w:rsidRDefault="00C3523F" w:rsidP="00FB0486">
      <w:pPr>
        <w:wordWrap/>
        <w:spacing w:line="360" w:lineRule="auto"/>
        <w:rPr>
          <w:ins w:id="17" w:author="Kevin as Admin" w:date="2022-03-16T09:58:00Z"/>
          <w:rFonts w:ascii="Times New Roman" w:hAnsi="Times New Roman" w:cs="Times New Roman"/>
          <w:rPrChange w:id="18" w:author="Kevin as Admin" w:date="2022-03-16T09:58:00Z">
            <w:rPr>
              <w:ins w:id="19" w:author="Kevin as Admin" w:date="2022-03-16T09:58:00Z"/>
              <w:rFonts w:ascii="Cambria Math" w:hAnsi="Cambria Math" w:cs="Times New Roman"/>
              <w:i/>
            </w:rPr>
          </w:rPrChange>
        </w:rPr>
      </w:pPr>
      <m:oMathPara>
        <m:oMathParaPr>
          <m:jc m:val="center"/>
        </m:oMathParaPr>
        <m:oMath>
          <m:sSub>
            <m:sSubPr>
              <m:ctrlPr>
                <w:del w:id="20" w:author="Kevin as Admin" w:date="2022-03-16T09:58:00Z">
                  <w:rPr>
                    <w:rFonts w:ascii="Cambria Math" w:hAnsi="Cambria Math" w:cs="Times New Roman"/>
                    <w:i/>
                  </w:rPr>
                </w:del>
              </m:ctrlPr>
            </m:sSubPr>
            <m:e>
              <m:r>
                <w:del w:id="21" w:author="Kevin as Admin" w:date="2022-03-16T09:58:00Z">
                  <w:rPr>
                    <w:rFonts w:ascii="Cambria Math" w:hAnsi="Cambria Math" w:cs="Times New Roman"/>
                  </w:rPr>
                  <m:t>kWh</m:t>
                </w:del>
              </m:r>
            </m:e>
            <m:sub>
              <m:r>
                <w:del w:id="22" w:author="Kevin as Admin" w:date="2022-03-16T09:58:00Z">
                  <w:rPr>
                    <w:rFonts w:ascii="Cambria Math" w:hAnsi="Cambria Math" w:cs="Times New Roman"/>
                  </w:rPr>
                  <m:t>itw</m:t>
                </w:del>
              </m:r>
            </m:sub>
          </m:sSub>
          <m:r>
            <w:del w:id="23" w:author="Kevin as Admin" w:date="2022-03-16T09:58:00Z">
              <w:rPr>
                <w:rFonts w:ascii="Cambria Math" w:hAnsi="Cambria Math" w:cs="Times New Roman"/>
              </w:rPr>
              <m:t xml:space="preserve"> = </m:t>
            </w:del>
          </m:r>
          <m:sSub>
            <m:sSubPr>
              <m:ctrlPr>
                <w:del w:id="24" w:author="Kevin as Admin" w:date="2022-03-16T09:58:00Z">
                  <w:rPr>
                    <w:rFonts w:ascii="Cambria Math" w:hAnsi="Cambria Math" w:cs="Times New Roman"/>
                    <w:i/>
                  </w:rPr>
                </w:del>
              </m:ctrlPr>
            </m:sSubPr>
            <m:e>
              <m:r>
                <w:del w:id="25" w:author="Kevin as Admin" w:date="2022-03-16T09:58:00Z">
                  <w:rPr>
                    <w:rFonts w:ascii="Cambria Math" w:hAnsi="Cambria Math" w:cs="Times New Roman"/>
                  </w:rPr>
                  <m:t>β</m:t>
                </w:del>
              </m:r>
            </m:e>
            <m:sub>
              <m:r>
                <w:del w:id="26" w:author="Kevin as Admin" w:date="2022-03-16T09:58:00Z">
                  <w:rPr>
                    <w:rFonts w:ascii="Cambria Math" w:hAnsi="Cambria Math" w:cs="Times New Roman"/>
                  </w:rPr>
                  <m:t>w</m:t>
                </w:del>
              </m:r>
            </m:sub>
          </m:sSub>
          <m:d>
            <m:dPr>
              <m:ctrlPr>
                <w:del w:id="27" w:author="Kevin as Admin" w:date="2022-03-16T09:58:00Z">
                  <w:rPr>
                    <w:rFonts w:ascii="Cambria Math" w:hAnsi="Cambria Math" w:cs="Times New Roman"/>
                    <w:i/>
                  </w:rPr>
                </w:del>
              </m:ctrlPr>
            </m:dPr>
            <m:e>
              <m:sSub>
                <m:sSubPr>
                  <m:ctrlPr>
                    <w:del w:id="28" w:author="Kevin as Admin" w:date="2022-03-16T09:58:00Z">
                      <w:rPr>
                        <w:rFonts w:ascii="Cambria Math" w:hAnsi="Cambria Math" w:cs="Times New Roman"/>
                        <w:i/>
                      </w:rPr>
                    </w:del>
                  </m:ctrlPr>
                </m:sSubPr>
                <m:e>
                  <m:r>
                    <w:del w:id="29" w:author="Kevin as Admin" w:date="2022-03-16T09:58:00Z">
                      <w:rPr>
                        <w:rFonts w:ascii="Cambria Math" w:hAnsi="Cambria Math" w:cs="Times New Roman"/>
                      </w:rPr>
                      <m:t>I</m:t>
                    </w:del>
                  </m:r>
                  <m:d>
                    <m:dPr>
                      <m:begChr m:val="["/>
                      <m:endChr m:val="]"/>
                      <m:ctrlPr>
                        <w:del w:id="30" w:author="Kevin as Admin" w:date="2022-03-16T09:58:00Z">
                          <w:rPr>
                            <w:rFonts w:ascii="Cambria Math" w:hAnsi="Cambria Math" w:cs="Times New Roman"/>
                            <w:i/>
                          </w:rPr>
                        </w:del>
                      </m:ctrlPr>
                    </m:dPr>
                    <m:e>
                      <m:r>
                        <w:del w:id="31" w:author="Kevin as Admin" w:date="2022-03-16T09:58:00Z">
                          <w:rPr>
                            <w:rFonts w:ascii="Cambria Math" w:hAnsi="Cambria Math" w:cs="Times New Roman"/>
                          </w:rPr>
                          <m:t xml:space="preserve">Treatment </m:t>
                        </w:del>
                      </m:r>
                      <m:r>
                        <w:rPr>
                          <w:rFonts w:ascii="Cambria Math" w:hAnsi="Cambria Math" w:cs="Times New Roman"/>
                        </w:rPr>
                        <m:t>&amp;</m:t>
                      </m:r>
                      <m:r>
                        <w:del w:id="32" w:author="Kevin as Admin" w:date="2022-03-16T09:58:00Z">
                          <w:rPr>
                            <w:rFonts w:ascii="Cambria Math" w:hAnsi="Cambria Math" w:cs="Times New Roman"/>
                          </w:rPr>
                          <m:t xml:space="preserve"> Post</m:t>
                        </w:del>
                      </m:r>
                    </m:e>
                  </m:d>
                </m:e>
                <m:sub>
                  <m:r>
                    <w:del w:id="33" w:author="Kevin as Admin" w:date="2022-03-16T09:58:00Z">
                      <w:rPr>
                        <w:rFonts w:ascii="Cambria Math" w:hAnsi="Cambria Math" w:cs="Times New Roman"/>
                      </w:rPr>
                      <m:t>it</m:t>
                    </w:del>
                  </m:r>
                </m:sub>
              </m:sSub>
              <m:r>
                <w:del w:id="34" w:author="Kevin as Admin" w:date="2022-03-16T09:58:00Z">
                  <w:rPr>
                    <w:rFonts w:ascii="Cambria Math" w:hAnsi="Cambria Math" w:cs="Times New Roman"/>
                  </w:rPr>
                  <m:t>∙</m:t>
                </w:del>
              </m:r>
              <m:sSub>
                <m:sSubPr>
                  <m:ctrlPr>
                    <w:del w:id="35" w:author="Kevin as Admin" w:date="2022-03-16T09:58:00Z">
                      <w:rPr>
                        <w:rFonts w:ascii="Cambria Math" w:hAnsi="Cambria Math" w:cs="Times New Roman"/>
                        <w:i/>
                      </w:rPr>
                    </w:del>
                  </m:ctrlPr>
                </m:sSubPr>
                <m:e>
                  <m:r>
                    <w:del w:id="36" w:author="Kevin as Admin" w:date="2022-03-16T09:58:00Z">
                      <w:rPr>
                        <w:rFonts w:ascii="Cambria Math" w:hAnsi="Cambria Math" w:cs="Times New Roman"/>
                      </w:rPr>
                      <m:t>I</m:t>
                    </w:del>
                  </m:r>
                  <m:d>
                    <m:dPr>
                      <m:begChr m:val="["/>
                      <m:endChr m:val="]"/>
                      <m:ctrlPr>
                        <w:del w:id="37" w:author="Kevin as Admin" w:date="2022-03-16T09:58:00Z">
                          <w:rPr>
                            <w:rFonts w:ascii="Cambria Math" w:hAnsi="Cambria Math" w:cs="Times New Roman"/>
                            <w:i/>
                          </w:rPr>
                        </w:del>
                      </m:ctrlPr>
                    </m:dPr>
                    <m:e>
                      <m:r>
                        <w:del w:id="38" w:author="Kevin as Admin" w:date="2022-03-16T09:58:00Z">
                          <w:rPr>
                            <w:rFonts w:ascii="Cambria Math" w:hAnsi="Cambria Math" w:cs="Times New Roman"/>
                          </w:rPr>
                          <m:t>30-Minute Interval = w</m:t>
                        </w:del>
                      </m:r>
                    </m:e>
                  </m:d>
                </m:e>
                <m:sub>
                  <m:r>
                    <w:del w:id="39" w:author="Kevin as Admin" w:date="2022-03-16T09:58:00Z">
                      <w:rPr>
                        <w:rFonts w:ascii="Cambria Math" w:hAnsi="Cambria Math" w:cs="Times New Roman"/>
                      </w:rPr>
                      <m:t>w</m:t>
                    </w:del>
                  </m:r>
                </m:sub>
              </m:sSub>
            </m:e>
          </m:d>
          <m:r>
            <w:del w:id="40" w:author="Kevin as Admin" w:date="2022-03-16T09:58:00Z">
              <w:rPr>
                <w:rFonts w:ascii="Cambria Math" w:hAnsi="Cambria Math" w:cs="Times New Roman"/>
              </w:rPr>
              <m:t xml:space="preserve"> + </m:t>
            </w:del>
          </m:r>
          <m:sSub>
            <m:sSubPr>
              <m:ctrlPr>
                <w:del w:id="41" w:author="Kevin as Admin" w:date="2022-03-16T09:58:00Z">
                  <w:rPr>
                    <w:rFonts w:ascii="Cambria Math" w:hAnsi="Cambria Math" w:cs="Times New Roman"/>
                    <w:i/>
                  </w:rPr>
                </w:del>
              </m:ctrlPr>
            </m:sSubPr>
            <m:e>
              <m:r>
                <w:del w:id="42" w:author="Kevin as Admin" w:date="2022-03-16T09:58:00Z">
                  <w:rPr>
                    <w:rFonts w:ascii="Cambria Math" w:hAnsi="Cambria Math" w:cs="Times New Roman"/>
                  </w:rPr>
                  <m:t>α</m:t>
                </w:del>
              </m:r>
            </m:e>
            <m:sub>
              <m:r>
                <w:del w:id="43" w:author="Kevin as Admin" w:date="2022-03-16T09:58:00Z">
                  <w:rPr>
                    <w:rFonts w:ascii="Cambria Math" w:hAnsi="Cambria Math" w:cs="Times New Roman"/>
                  </w:rPr>
                  <m:t>iw</m:t>
                </w:del>
              </m:r>
            </m:sub>
          </m:sSub>
          <m:r>
            <w:del w:id="44" w:author="Kevin as Admin" w:date="2022-03-16T09:58:00Z">
              <w:rPr>
                <w:rFonts w:ascii="Cambria Math" w:hAnsi="Cambria Math" w:cs="Times New Roman"/>
              </w:rPr>
              <m:t xml:space="preserve"> + </m:t>
            </w:del>
          </m:r>
          <m:sSub>
            <m:sSubPr>
              <m:ctrlPr>
                <w:del w:id="45" w:author="Kevin as Admin" w:date="2022-03-16T09:58:00Z">
                  <w:rPr>
                    <w:rFonts w:ascii="Cambria Math" w:hAnsi="Cambria Math" w:cs="Times New Roman"/>
                    <w:i/>
                  </w:rPr>
                </w:del>
              </m:ctrlPr>
            </m:sSubPr>
            <m:e>
              <m:r>
                <w:del w:id="46" w:author="Kevin as Admin" w:date="2022-03-16T09:58:00Z">
                  <w:rPr>
                    <w:rFonts w:ascii="Cambria Math" w:hAnsi="Cambria Math" w:cs="Times New Roman"/>
                  </w:rPr>
                  <m:t>γ</m:t>
                </w:del>
              </m:r>
            </m:e>
            <m:sub>
              <m:r>
                <w:del w:id="47" w:author="Kevin as Admin" w:date="2022-03-16T09:58:00Z">
                  <w:rPr>
                    <w:rFonts w:ascii="Cambria Math" w:hAnsi="Cambria Math" w:cs="Times New Roman"/>
                  </w:rPr>
                  <m:t>dw</m:t>
                </w:del>
              </m:r>
            </m:sub>
          </m:sSub>
          <m:r>
            <w:del w:id="48" w:author="Kevin as Admin" w:date="2022-03-16T09:58:00Z">
              <w:rPr>
                <w:rFonts w:ascii="Cambria Math" w:hAnsi="Cambria Math" w:cs="Times New Roman"/>
              </w:rPr>
              <m:t xml:space="preserve">+ </m:t>
            </w:del>
          </m:r>
          <m:sSub>
            <m:sSubPr>
              <m:ctrlPr>
                <w:del w:id="49" w:author="Kevin as Admin" w:date="2022-03-16T09:58:00Z">
                  <w:rPr>
                    <w:rFonts w:ascii="Cambria Math" w:hAnsi="Cambria Math" w:cs="Times New Roman"/>
                    <w:i/>
                  </w:rPr>
                </w:del>
              </m:ctrlPr>
            </m:sSubPr>
            <m:e>
              <m:r>
                <w:del w:id="50" w:author="Kevin as Admin" w:date="2022-03-16T09:58:00Z">
                  <w:rPr>
                    <w:rFonts w:ascii="Cambria Math" w:hAnsi="Cambria Math" w:cs="Times New Roman"/>
                  </w:rPr>
                  <m:t>δ</m:t>
                </w:del>
              </m:r>
            </m:e>
            <m:sub>
              <m:r>
                <w:del w:id="51" w:author="Kevin as Admin" w:date="2022-03-16T09:58:00Z">
                  <w:rPr>
                    <w:rFonts w:ascii="Cambria Math" w:hAnsi="Cambria Math" w:cs="Times New Roman"/>
                  </w:rPr>
                  <m:t>m</m:t>
                </w:del>
              </m:r>
            </m:sub>
          </m:sSub>
          <m:r>
            <w:del w:id="52" w:author="Kevin as Admin" w:date="2022-03-16T09:58:00Z">
              <w:rPr>
                <w:rFonts w:ascii="Cambria Math" w:hAnsi="Cambria Math" w:cs="Times New Roman"/>
              </w:rPr>
              <m:t xml:space="preserve"> + </m:t>
            </w:del>
          </m:r>
          <m:sSub>
            <m:sSubPr>
              <m:ctrlPr>
                <w:del w:id="53" w:author="Kevin as Admin" w:date="2022-03-16T09:58:00Z">
                  <w:rPr>
                    <w:rFonts w:ascii="Cambria Math" w:hAnsi="Cambria Math" w:cs="Times New Roman"/>
                    <w:i/>
                  </w:rPr>
                </w:del>
              </m:ctrlPr>
            </m:sSubPr>
            <m:e>
              <m:r>
                <w:del w:id="54" w:author="Kevin as Admin" w:date="2022-03-16T09:58:00Z">
                  <w:rPr>
                    <w:rFonts w:ascii="Cambria Math" w:hAnsi="Cambria Math" w:cs="Times New Roman"/>
                  </w:rPr>
                  <m:t>ε</m:t>
                </w:del>
              </m:r>
            </m:e>
            <m:sub>
              <m:r>
                <w:del w:id="55" w:author="Kevin as Admin" w:date="2022-03-16T09:58:00Z">
                  <w:rPr>
                    <w:rFonts w:ascii="Cambria Math" w:hAnsi="Cambria Math" w:cs="Times New Roman"/>
                  </w:rPr>
                  <m:t>itw</m:t>
                </w:del>
              </m:r>
            </m:sub>
          </m:sSub>
        </m:oMath>
      </m:oMathPara>
    </w:p>
    <w:p w14:paraId="6883E822" w14:textId="67D0DE4A" w:rsidR="00FC7D51" w:rsidRPr="00C82BEB" w:rsidRDefault="00FC7D51" w:rsidP="00FB0486">
      <w:pPr>
        <w:wordWrap/>
        <w:spacing w:line="360" w:lineRule="auto"/>
        <w:rPr>
          <w:rFonts w:ascii="Times New Roman" w:hAnsi="Times New Roman" w:cs="Times New Roman"/>
          <w:i/>
        </w:rPr>
      </w:pPr>
      <w:commentRangeStart w:id="56"/>
      <m:oMathPara>
        <m:oMathParaPr>
          <m:jc m:val="center"/>
        </m:oMathParaPr>
        <m:oMath>
          <m:r>
            <w:ins w:id="57" w:author="Kevin as Admin" w:date="2022-03-16T09:57:00Z">
              <w:rPr>
                <w:rFonts w:ascii="Cambria Math" w:hAnsi="Cambria Math" w:cs="Times New Roman"/>
              </w:rPr>
              <m:t>kW</m:t>
            </w:ins>
          </m:r>
          <m:sSub>
            <m:sSubPr>
              <m:ctrlPr>
                <w:ins w:id="58" w:author="Kevin as Admin" w:date="2022-03-16T09:57:00Z">
                  <w:rPr>
                    <w:rFonts w:ascii="Cambria Math" w:hAnsi="Cambria Math" w:cs="Times New Roman"/>
                    <w:i/>
                  </w:rPr>
                </w:ins>
              </m:ctrlPr>
            </m:sSubPr>
            <m:e>
              <m:r>
                <w:ins w:id="59" w:author="Kevin as Admin" w:date="2022-03-16T09:57:00Z">
                  <w:rPr>
                    <w:rFonts w:ascii="Cambria Math" w:hAnsi="Cambria Math" w:cs="Times New Roman"/>
                  </w:rPr>
                  <m:t>h</m:t>
                </w:ins>
              </m:r>
            </m:e>
            <m:sub>
              <m:r>
                <w:ins w:id="60" w:author="Kevin as Admin" w:date="2022-03-16T09:57:00Z">
                  <w:rPr>
                    <w:rFonts w:ascii="Cambria Math" w:hAnsi="Cambria Math" w:cs="Times New Roman"/>
                  </w:rPr>
                  <m:t>i,t,w</m:t>
                </w:ins>
              </m:r>
            </m:sub>
          </m:sSub>
          <m:r>
            <w:ins w:id="61" w:author="Kevin as Admin" w:date="2022-03-16T09:57:00Z">
              <w:rPr>
                <w:rFonts w:ascii="Cambria Math" w:hAnsi="Cambria Math" w:cs="Times New Roman"/>
              </w:rPr>
              <m:t>=</m:t>
            </w:ins>
          </m:r>
          <m:sSub>
            <m:sSubPr>
              <m:ctrlPr>
                <w:ins w:id="62" w:author="Kevin as Admin" w:date="2022-03-16T09:57:00Z">
                  <w:rPr>
                    <w:rFonts w:ascii="Cambria Math" w:hAnsi="Cambria Math" w:cs="Times New Roman"/>
                    <w:i/>
                  </w:rPr>
                </w:ins>
              </m:ctrlPr>
            </m:sSubPr>
            <m:e>
              <m:r>
                <w:ins w:id="63" w:author="Kevin as Admin" w:date="2022-03-16T09:57:00Z">
                  <w:rPr>
                    <w:rFonts w:ascii="Cambria Math" w:hAnsi="Cambria Math" w:cs="Times New Roman"/>
                  </w:rPr>
                  <m:t>β</m:t>
                </w:ins>
              </m:r>
            </m:e>
            <m:sub>
              <m:r>
                <w:ins w:id="64" w:author="Kevin as Admin" w:date="2022-03-16T09:57:00Z">
                  <w:rPr>
                    <w:rFonts w:ascii="Cambria Math" w:hAnsi="Cambria Math" w:cs="Times New Roman"/>
                  </w:rPr>
                  <m:t>w</m:t>
                </w:ins>
              </m:r>
            </m:sub>
          </m:sSub>
          <m:r>
            <w:ins w:id="65" w:author="Kevin as Admin" w:date="2022-03-16T09:58:00Z">
              <w:rPr>
                <w:rFonts w:ascii="Cambria Math" w:hAnsi="Cambria Math" w:cs="Times New Roman"/>
              </w:rPr>
              <m:t>⋅Trea</m:t>
            </w:ins>
          </m:r>
          <m:sSub>
            <m:sSubPr>
              <m:ctrlPr>
                <w:ins w:id="66" w:author="Kevin as Admin" w:date="2022-03-16T09:58:00Z">
                  <w:rPr>
                    <w:rFonts w:ascii="Cambria Math" w:hAnsi="Cambria Math" w:cs="Times New Roman"/>
                    <w:i/>
                  </w:rPr>
                </w:ins>
              </m:ctrlPr>
            </m:sSubPr>
            <m:e>
              <m:r>
                <w:ins w:id="67" w:author="Kevin as Admin" w:date="2022-03-16T09:58:00Z">
                  <w:rPr>
                    <w:rFonts w:ascii="Cambria Math" w:hAnsi="Cambria Math" w:cs="Times New Roman"/>
                  </w:rPr>
                  <m:t>t</m:t>
                </w:ins>
              </m:r>
            </m:e>
            <m:sub>
              <m:r>
                <w:ins w:id="68" w:author="Kevin as Admin" w:date="2022-03-16T09:58:00Z">
                  <w:rPr>
                    <w:rFonts w:ascii="Cambria Math" w:hAnsi="Cambria Math" w:cs="Times New Roman"/>
                  </w:rPr>
                  <m:t>i,t</m:t>
                </w:ins>
              </m:r>
            </m:sub>
          </m:sSub>
          <m:r>
            <w:ins w:id="69" w:author="Kevin as Admin" w:date="2022-03-16T09:58:00Z">
              <w:rPr>
                <w:rFonts w:ascii="Cambria Math" w:hAnsi="Cambria Math" w:cs="Times New Roman"/>
              </w:rPr>
              <m:t>+</m:t>
            </w:ins>
          </m:r>
          <m:sSub>
            <m:sSubPr>
              <m:ctrlPr>
                <w:ins w:id="70" w:author="Kevin as Admin" w:date="2022-03-16T09:58:00Z">
                  <w:rPr>
                    <w:rFonts w:ascii="Cambria Math" w:hAnsi="Cambria Math" w:cs="Times New Roman"/>
                    <w:i/>
                  </w:rPr>
                </w:ins>
              </m:ctrlPr>
            </m:sSubPr>
            <m:e>
              <m:r>
                <w:ins w:id="71" w:author="Kevin as Admin" w:date="2022-03-16T09:58:00Z">
                  <w:rPr>
                    <w:rFonts w:ascii="Cambria Math" w:hAnsi="Cambria Math" w:cs="Times New Roman"/>
                  </w:rPr>
                  <m:t>α</m:t>
                </w:ins>
              </m:r>
            </m:e>
            <m:sub>
              <m:r>
                <w:ins w:id="72" w:author="Kevin as Admin" w:date="2022-03-16T09:58:00Z">
                  <w:rPr>
                    <w:rFonts w:ascii="Cambria Math" w:hAnsi="Cambria Math" w:cs="Times New Roman"/>
                  </w:rPr>
                  <m:t>i,w</m:t>
                </w:ins>
              </m:r>
            </m:sub>
          </m:sSub>
          <m:r>
            <w:ins w:id="73" w:author="Kevin as Admin" w:date="2022-03-16T09:58:00Z">
              <w:rPr>
                <w:rFonts w:ascii="Cambria Math" w:hAnsi="Cambria Math" w:cs="Times New Roman"/>
              </w:rPr>
              <m:t>+</m:t>
            </w:ins>
          </m:r>
          <m:sSub>
            <m:sSubPr>
              <m:ctrlPr>
                <w:ins w:id="74" w:author="Kevin as Admin" w:date="2022-03-16T09:58:00Z">
                  <w:rPr>
                    <w:rFonts w:ascii="Cambria Math" w:hAnsi="Cambria Math" w:cs="Times New Roman"/>
                    <w:i/>
                  </w:rPr>
                </w:ins>
              </m:ctrlPr>
            </m:sSubPr>
            <m:e>
              <m:r>
                <w:ins w:id="75" w:author="Kevin as Admin" w:date="2022-03-16T09:58:00Z">
                  <w:rPr>
                    <w:rFonts w:ascii="Cambria Math" w:hAnsi="Cambria Math" w:cs="Times New Roman"/>
                  </w:rPr>
                  <m:t>γ</m:t>
                </w:ins>
              </m:r>
            </m:e>
            <m:sub>
              <m:r>
                <w:ins w:id="76" w:author="Kevin as Admin" w:date="2022-03-16T09:58:00Z">
                  <w:rPr>
                    <w:rFonts w:ascii="Cambria Math" w:hAnsi="Cambria Math" w:cs="Times New Roman"/>
                  </w:rPr>
                  <m:t>d,w</m:t>
                </w:ins>
              </m:r>
            </m:sub>
          </m:sSub>
          <m:r>
            <w:ins w:id="77" w:author="Kevin as Admin" w:date="2022-03-16T09:58:00Z">
              <w:rPr>
                <w:rFonts w:ascii="Cambria Math" w:hAnsi="Cambria Math" w:cs="Times New Roman"/>
              </w:rPr>
              <m:t>+</m:t>
            </w:ins>
          </m:r>
          <m:sSub>
            <m:sSubPr>
              <m:ctrlPr>
                <w:ins w:id="78" w:author="Kevin as Admin" w:date="2022-03-16T09:58:00Z">
                  <w:rPr>
                    <w:rFonts w:ascii="Cambria Math" w:hAnsi="Cambria Math" w:cs="Times New Roman"/>
                    <w:i/>
                  </w:rPr>
                </w:ins>
              </m:ctrlPr>
            </m:sSubPr>
            <m:e>
              <m:r>
                <w:ins w:id="79" w:author="Kevin as Admin" w:date="2022-03-16T09:58:00Z">
                  <w:rPr>
                    <w:rFonts w:ascii="Cambria Math" w:hAnsi="Cambria Math" w:cs="Times New Roman"/>
                  </w:rPr>
                  <m:t>δ</m:t>
                </w:ins>
              </m:r>
            </m:e>
            <m:sub>
              <m:r>
                <w:ins w:id="80" w:author="Kevin as Admin" w:date="2022-03-16T09:58:00Z">
                  <w:rPr>
                    <w:rFonts w:ascii="Cambria Math" w:hAnsi="Cambria Math" w:cs="Times New Roman"/>
                  </w:rPr>
                  <m:t>m</m:t>
                </w:ins>
              </m:r>
            </m:sub>
          </m:sSub>
          <m:r>
            <w:ins w:id="81" w:author="Kevin as Admin" w:date="2022-03-16T09:58:00Z">
              <w:rPr>
                <w:rFonts w:ascii="Cambria Math" w:hAnsi="Cambria Math" w:cs="Times New Roman"/>
              </w:rPr>
              <m:t>+</m:t>
            </w:ins>
          </m:r>
          <m:sSub>
            <m:sSubPr>
              <m:ctrlPr>
                <w:ins w:id="82" w:author="Kevin as Admin" w:date="2022-03-16T09:58:00Z">
                  <w:rPr>
                    <w:rFonts w:ascii="Cambria Math" w:hAnsi="Cambria Math" w:cs="Times New Roman"/>
                    <w:i/>
                  </w:rPr>
                </w:ins>
              </m:ctrlPr>
            </m:sSubPr>
            <m:e>
              <m:r>
                <w:ins w:id="83" w:author="Kevin as Admin" w:date="2022-03-16T09:58:00Z">
                  <w:rPr>
                    <w:rFonts w:ascii="Cambria Math" w:hAnsi="Cambria Math" w:cs="Times New Roman"/>
                  </w:rPr>
                  <m:t>ϵ</m:t>
                </w:ins>
              </m:r>
            </m:e>
            <m:sub>
              <m:r>
                <w:ins w:id="84" w:author="Kevin as Admin" w:date="2022-03-16T09:58:00Z">
                  <w:rPr>
                    <w:rFonts w:ascii="Cambria Math" w:hAnsi="Cambria Math" w:cs="Times New Roman"/>
                  </w:rPr>
                  <m:t>i,t,w</m:t>
                </w:ins>
              </m:r>
            </m:sub>
          </m:sSub>
          <w:commentRangeEnd w:id="56"/>
          <m:r>
            <w:ins w:id="85" w:author="Kevin as Admin" w:date="2022-03-16T09:59:00Z">
              <m:rPr>
                <m:sty m:val="p"/>
              </m:rPr>
              <w:rPr>
                <w:rStyle w:val="CommentReference"/>
              </w:rPr>
              <w:commentReference w:id="56"/>
            </w:ins>
          </m:r>
        </m:oMath>
      </m:oMathPara>
    </w:p>
    <w:p w14:paraId="6F987BD9" w14:textId="47B97FCF"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 xml:space="preserve">The term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oMath>
      <w:r w:rsidRPr="00FB0486">
        <w:rPr>
          <w:rFonts w:ascii="Times New Roman" w:hAnsi="Times New Roman" w:cs="Times New Roman"/>
        </w:rPr>
        <w:t xml:space="preserve"> is the electricity consumption by household </w:t>
      </w:r>
      <w:proofErr w:type="spellStart"/>
      <w:r w:rsidR="00964FFC" w:rsidRPr="00964FFC">
        <w:rPr>
          <w:rFonts w:ascii="Times New Roman" w:hAnsi="Times New Roman" w:cs="Times New Roman"/>
          <w:i/>
          <w:iCs/>
        </w:rPr>
        <w:t>i</w:t>
      </w:r>
      <w:proofErr w:type="spellEnd"/>
      <w:r w:rsidRPr="00FB0486">
        <w:rPr>
          <w:rFonts w:ascii="Times New Roman" w:hAnsi="Times New Roman" w:cs="Times New Roman"/>
        </w:rPr>
        <w:t xml:space="preserve"> on the day </w:t>
      </w:r>
      <w:r w:rsidR="00964FFC" w:rsidRPr="00964FFC">
        <w:rPr>
          <w:rFonts w:ascii="Times New Roman" w:hAnsi="Times New Roman" w:cs="Times New Roman"/>
          <w:i/>
          <w:iCs/>
        </w:rPr>
        <w:t>t</w:t>
      </w:r>
      <w:r w:rsidRPr="00FB0486">
        <w:rPr>
          <w:rFonts w:ascii="Times New Roman" w:hAnsi="Times New Roman" w:cs="Times New Roman"/>
        </w:rPr>
        <w:t xml:space="preserve"> during the half-hourly time window </w:t>
      </w:r>
      <w:r w:rsidR="00964FFC" w:rsidRPr="00964FFC">
        <w:rPr>
          <w:rFonts w:ascii="Times New Roman" w:hAnsi="Times New Roman" w:cs="Times New Roman"/>
          <w:i/>
          <w:iCs/>
        </w:rPr>
        <w:t>w</w:t>
      </w:r>
      <w:r w:rsidRPr="00FB0486">
        <w:rPr>
          <w:rFonts w:ascii="Times New Roman" w:hAnsi="Times New Roman" w:cs="Times New Roman"/>
        </w:rPr>
        <w:t>. The indicator variable</w:t>
      </w:r>
      <w:r w:rsidR="00964F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oMath>
      <w:r w:rsidRPr="00FB0486">
        <w:rPr>
          <w:rFonts w:ascii="Times New Roman" w:hAnsi="Times New Roman" w:cs="Times New Roman"/>
        </w:rPr>
        <w:t xml:space="preserve"> is equal to one only if household </w:t>
      </w:r>
      <w:proofErr w:type="spellStart"/>
      <w:r w:rsidRPr="00964FFC">
        <w:rPr>
          <w:rFonts w:ascii="Times New Roman" w:hAnsi="Times New Roman" w:cs="Times New Roman"/>
          <w:i/>
          <w:iCs/>
        </w:rPr>
        <w:t>i</w:t>
      </w:r>
      <w:proofErr w:type="spellEnd"/>
      <w:r w:rsidRPr="00FB0486">
        <w:rPr>
          <w:rFonts w:ascii="Times New Roman" w:hAnsi="Times New Roman" w:cs="Times New Roman"/>
        </w:rPr>
        <w:t xml:space="preserve"> is in the treatment group and the day </w:t>
      </w:r>
      <w:r w:rsidR="00964FFC" w:rsidRPr="00964FFC">
        <w:rPr>
          <w:rFonts w:ascii="Times New Roman" w:hAnsi="Times New Roman" w:cs="Times New Roman"/>
          <w:i/>
          <w:iCs/>
        </w:rPr>
        <w:t>t</w:t>
      </w:r>
      <w:r w:rsidRPr="00FB0486">
        <w:rPr>
          <w:rFonts w:ascii="Times New Roman" w:hAnsi="Times New Roman" w:cs="Times New Roman"/>
        </w:rPr>
        <w:t xml:space="preserve"> is in the treatment period, while the indicator variable </w:t>
      </w:r>
      <m:oMath>
        <m:sSub>
          <m:sSubPr>
            <m:ctrlPr>
              <w:rPr>
                <w:rFonts w:ascii="Cambria Math" w:hAnsi="Cambria Math" w:cs="Times New Roman"/>
                <w:i/>
              </w:rPr>
            </m:ctrlPr>
          </m:sSubPr>
          <m:e>
            <m:r>
              <w:rPr>
                <w:rFonts w:ascii="Cambria Math" w:hAnsi="Cambria Math" w:cs="Times New Roman"/>
              </w:rPr>
              <m:t>I[30-Minute Interval = w]</m:t>
            </m:r>
          </m:e>
          <m:sub>
            <m:r>
              <w:rPr>
                <w:rFonts w:ascii="Cambria Math" w:hAnsi="Cambria Math" w:cs="Times New Roman"/>
              </w:rPr>
              <m:t>w</m:t>
            </m:r>
          </m:sub>
        </m:sSub>
      </m:oMath>
      <w:r w:rsidRPr="00FB0486">
        <w:rPr>
          <w:rFonts w:ascii="Times New Roman" w:hAnsi="Times New Roman" w:cs="Times New Roman"/>
        </w:rPr>
        <w:t xml:space="preserve"> takes the value of one when the half-hourly interval is </w:t>
      </w:r>
      <w:r w:rsidR="00C741B0" w:rsidRPr="00C741B0">
        <w:rPr>
          <w:rFonts w:ascii="Times New Roman" w:hAnsi="Times New Roman" w:cs="Times New Roman"/>
          <w:i/>
          <w:iCs/>
        </w:rPr>
        <w:t>w</w:t>
      </w:r>
      <w:r w:rsidRPr="00FB0486">
        <w:rPr>
          <w:rFonts w:ascii="Times New Roman" w:hAnsi="Times New Roman" w:cs="Times New Roman"/>
        </w:rPr>
        <w:t xml:space="preserve">. The terms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oMath>
      <w:r w:rsidRPr="00FB04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oMath>
      <w:r w:rsidRPr="00FB048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oMath>
      <w:r w:rsidRPr="00FB0486">
        <w:rPr>
          <w:rFonts w:ascii="Times New Roman" w:hAnsi="Times New Roman" w:cs="Times New Roman"/>
        </w:rPr>
        <w:t xml:space="preserve"> are household-by-half-hourly-interval, day-of-week-by-half-hourly-time-window, and month-of-year fixed effects, respectively. In the specification, the point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oMath>
      <w:r w:rsidRPr="00FB0486">
        <w:rPr>
          <w:rFonts w:ascii="Times New Roman" w:hAnsi="Times New Roman" w:cs="Times New Roman"/>
        </w:rPr>
        <w:t xml:space="preserve"> representing the ATE for each 30-minute interval </w:t>
      </w:r>
      <w:r w:rsidRPr="00D258F9">
        <w:rPr>
          <w:rFonts w:ascii="Times New Roman" w:hAnsi="Times New Roman" w:cs="Times New Roman"/>
          <w:i/>
          <w:iCs/>
        </w:rPr>
        <w:t>w</w:t>
      </w:r>
      <w:r w:rsidRPr="00FB0486">
        <w:rPr>
          <w:rFonts w:ascii="Times New Roman" w:hAnsi="Times New Roman" w:cs="Times New Roman"/>
        </w:rPr>
        <w:t xml:space="preserve"> are the parameters </w:t>
      </w:r>
      <w:r w:rsidRPr="00FB0486">
        <w:rPr>
          <w:rFonts w:ascii="Times New Roman" w:hAnsi="Times New Roman" w:cs="Times New Roman"/>
        </w:rPr>
        <w:lastRenderedPageBreak/>
        <w:t xml:space="preserve">of interest. I cluster the standard errors at the household and the day of experiment levels to correct for serial correlation. </w:t>
      </w:r>
    </w:p>
    <w:p w14:paraId="47D42F17" w14:textId="77777777" w:rsidR="00FB0486" w:rsidRPr="00FB0486" w:rsidRDefault="00FB0486" w:rsidP="00FB0486">
      <w:pPr>
        <w:wordWrap/>
        <w:spacing w:line="360" w:lineRule="auto"/>
        <w:rPr>
          <w:rFonts w:ascii="Times New Roman" w:hAnsi="Times New Roman" w:cs="Times New Roman"/>
        </w:rPr>
      </w:pPr>
    </w:p>
    <w:p w14:paraId="21EB0393" w14:textId="321F578E" w:rsidR="00E64203" w:rsidRPr="00FB0486" w:rsidRDefault="00FB0486" w:rsidP="00517202">
      <w:pPr>
        <w:wordWrap/>
        <w:spacing w:line="360" w:lineRule="auto"/>
        <w:ind w:firstLine="800"/>
        <w:rPr>
          <w:rFonts w:ascii="Times New Roman" w:hAnsi="Times New Roman" w:cs="Times New Roman"/>
        </w:rPr>
      </w:pPr>
      <w:r w:rsidRPr="00FB0486">
        <w:rPr>
          <w:rFonts w:ascii="Times New Roman" w:hAnsi="Times New Roman" w:cs="Times New Roman"/>
        </w:rPr>
        <w:t xml:space="preserve">FIGURE summarizes the estimated ATEs in the form of a time profile. As also demonstrated in </w:t>
      </w:r>
      <w:proofErr w:type="spellStart"/>
      <w:r w:rsidRPr="00FB0486">
        <w:rPr>
          <w:rFonts w:ascii="Times New Roman" w:hAnsi="Times New Roman" w:cs="Times New Roman"/>
        </w:rPr>
        <w:t>Prest</w:t>
      </w:r>
      <w:proofErr w:type="spellEnd"/>
      <w:r w:rsidRPr="00FB0486">
        <w:rPr>
          <w:rFonts w:ascii="Times New Roman" w:hAnsi="Times New Roman" w:cs="Times New Roman"/>
        </w:rPr>
        <w:t xml:space="preserve"> (2019), the time profile shows dominant electricity savings during peak hours (i.e., from 5:00 p.m. to 7:00 p.m.). The result indicates that the TOU tariffs served their purpose to resolve the peak demand problem. In the following empirical analysis, I continually focus on household electricity demand responses to the time-varying prices during the peak rate period.</w:t>
      </w:r>
    </w:p>
    <w:p w14:paraId="098BA2FA" w14:textId="704713DA" w:rsidR="007529C1" w:rsidRDefault="007529C1" w:rsidP="00E4123A">
      <w:pPr>
        <w:wordWrap/>
        <w:spacing w:line="360" w:lineRule="auto"/>
        <w:rPr>
          <w:rFonts w:ascii="Times New Roman" w:hAnsi="Times New Roman" w:cs="Times New Roman"/>
        </w:rPr>
      </w:pPr>
    </w:p>
    <w:p w14:paraId="71D1976A" w14:textId="77777777" w:rsidR="00634B28" w:rsidRDefault="00634B28" w:rsidP="00E4123A">
      <w:pPr>
        <w:wordWrap/>
        <w:spacing w:line="360" w:lineRule="auto"/>
        <w:rPr>
          <w:rFonts w:ascii="Times New Roman" w:hAnsi="Times New Roman" w:cs="Times New Roman"/>
        </w:rPr>
      </w:pPr>
    </w:p>
    <w:p w14:paraId="5E8C95AB" w14:textId="275595C3" w:rsidR="00DD51EA" w:rsidRDefault="00DD51EA" w:rsidP="00E4123A">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3</w:t>
      </w:r>
      <w:r w:rsidRPr="007529C1">
        <w:rPr>
          <w:rFonts w:ascii="Times New Roman" w:hAnsi="Times New Roman" w:cs="Times New Roman"/>
          <w:b/>
          <w:bCs/>
        </w:rPr>
        <w:t xml:space="preserve"> </w:t>
      </w:r>
      <w:r>
        <w:rPr>
          <w:rFonts w:ascii="Times New Roman" w:hAnsi="Times New Roman" w:cs="Times New Roman"/>
          <w:b/>
          <w:bCs/>
        </w:rPr>
        <w:t>(…)</w:t>
      </w:r>
    </w:p>
    <w:p w14:paraId="706BD8A0" w14:textId="77777777" w:rsidR="00C723F5" w:rsidRPr="007529C1" w:rsidRDefault="00C723F5" w:rsidP="00C723F5">
      <w:pPr>
        <w:wordWrap/>
        <w:spacing w:line="360" w:lineRule="auto"/>
        <w:rPr>
          <w:rFonts w:ascii="Times New Roman" w:hAnsi="Times New Roman" w:cs="Times New Roman"/>
        </w:rPr>
      </w:pPr>
      <w:r>
        <w:rPr>
          <w:rFonts w:ascii="Times New Roman" w:hAnsi="Times New Roman" w:cs="Times New Roman"/>
          <w:lang w:eastAsia="ko-KR"/>
        </w:rPr>
        <w:t>(…)</w:t>
      </w:r>
    </w:p>
    <w:p w14:paraId="195F19C2" w14:textId="77777777" w:rsidR="00C723F5" w:rsidRPr="00DD51EA" w:rsidRDefault="00C723F5" w:rsidP="00C723F5">
      <w:pPr>
        <w:wordWrap/>
        <w:spacing w:line="360" w:lineRule="auto"/>
        <w:rPr>
          <w:rFonts w:ascii="Times New Roman" w:hAnsi="Times New Roman" w:cs="Times New Roman"/>
        </w:rPr>
      </w:pPr>
    </w:p>
    <w:sectPr w:rsidR="00C723F5" w:rsidRPr="00DD51EA">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vin as Admin" w:date="2022-03-16T09:25:00Z" w:initials="KaA">
    <w:p w14:paraId="155FB128" w14:textId="6B7C8194" w:rsidR="00CA2411" w:rsidRDefault="00CA2411">
      <w:pPr>
        <w:pStyle w:val="CommentText"/>
      </w:pPr>
      <w:r>
        <w:rPr>
          <w:rStyle w:val="CommentReference"/>
        </w:rPr>
        <w:annotationRef/>
      </w:r>
      <w:r>
        <w:t>I think it makes sense to stick with the one set of these figures – either the figure that uses all of the data or the one that focuses on the July through December months (whichever sample you use for your main results in the empirical analysis, go with that for the figure). If there isn’t something important you want to say that relies on comparing the two different sample periods, then don’t worry about including it in the figure.</w:t>
      </w:r>
    </w:p>
  </w:comment>
  <w:comment w:id="1" w:author="Kevin as Admin" w:date="2022-03-16T09:39:00Z" w:initials="KaA">
    <w:p w14:paraId="21791EC6" w14:textId="1E03F0A4" w:rsidR="006F61E3" w:rsidRDefault="006F61E3">
      <w:pPr>
        <w:pStyle w:val="CommentText"/>
      </w:pPr>
      <w:r>
        <w:rPr>
          <w:rStyle w:val="CommentReference"/>
        </w:rPr>
        <w:annotationRef/>
      </w:r>
      <w:r>
        <w:t>I think you want to be even more direct, rather than just observing the patterns. Maybe start by focusing on the right panels which show the drop in the consumption among the treated households. You can just state that your goal is to identify how much of this drop was due to the treatment. To do so, you must account for the fact that consumption changed across years even for the control group household (the left panel). Importantly, the figures highlight that the drop in consumption among the treatment group households was larger than the drop in consumption among the control group households.</w:t>
      </w:r>
    </w:p>
    <w:p w14:paraId="18338A2A" w14:textId="0C4824C8" w:rsidR="006F61E3" w:rsidRDefault="006F61E3">
      <w:pPr>
        <w:pStyle w:val="CommentText"/>
      </w:pPr>
    </w:p>
    <w:p w14:paraId="46B7D6FC" w14:textId="20BCFA0A" w:rsidR="006F61E3" w:rsidRDefault="006F61E3">
      <w:pPr>
        <w:pStyle w:val="CommentText"/>
      </w:pPr>
      <w:r>
        <w:t>This then leads into your diff-in-diff paragraph below.</w:t>
      </w:r>
    </w:p>
  </w:comment>
  <w:comment w:id="2" w:author="Kevin as Admin" w:date="2022-03-16T09:35:00Z" w:initials="KaA">
    <w:p w14:paraId="7C29585B" w14:textId="0AE577E3" w:rsidR="006F61E3" w:rsidRDefault="006F61E3">
      <w:pPr>
        <w:pStyle w:val="CommentText"/>
      </w:pPr>
      <w:r>
        <w:rPr>
          <w:rStyle w:val="CommentReference"/>
        </w:rPr>
        <w:annotationRef/>
      </w:r>
      <w:r>
        <w:t>I think you might want to move this up above the yellow highlighted paragraph. You first state that a lot of electricity is used for heating, which is a great way to start. Then, I think you want a sentence like this one that states what the goal is… you want to estimate how much the treatment reduced consumption and how that reduction varies with the temperature. This will allow you to estimate the energy savings from reduced heating and energy savings from other non-heating uses. Then go on to state how you will do that (like the yellow highlighted passage).</w:t>
      </w:r>
    </w:p>
  </w:comment>
  <w:comment w:id="56" w:author="Kevin as Admin" w:date="2022-03-16T09:59:00Z" w:initials="KaA">
    <w:p w14:paraId="322AB66C" w14:textId="378E9188" w:rsidR="00FC7D51" w:rsidRDefault="00FC7D51">
      <w:pPr>
        <w:pStyle w:val="CommentText"/>
      </w:pPr>
      <w:r>
        <w:rPr>
          <w:rStyle w:val="CommentReference"/>
        </w:rPr>
        <w:annotationRef/>
      </w:r>
      <w:r>
        <w:t xml:space="preserve">I think you want to make this much simpler to read. You don’t need to describe the interaction variable as an interaction. It is simply an indicator variable which is 1 for a household that has been treated and 0 for those that have not been treated (either because it is in the baseline period or because it is an observation from a control group households). You could just call this variable Treat. The beta coefficient already has a w subscript, which shows that it is allowed to vary by interval – you don’t need to go a step farther and show the interaction with the interval indicator </w:t>
      </w:r>
      <w:r>
        <w:t>variable.</w:t>
      </w:r>
      <w:bookmarkStart w:id="86" w:name="_GoBack"/>
      <w:bookmarkEnd w:id="8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FB128" w15:done="0"/>
  <w15:commentEx w15:paraId="46B7D6FC" w15:done="0"/>
  <w15:commentEx w15:paraId="7C29585B" w15:done="0"/>
  <w15:commentEx w15:paraId="322AB66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D404A" w14:textId="77777777" w:rsidR="00C3523F" w:rsidRDefault="00C3523F" w:rsidP="00CC4DE0">
      <w:r>
        <w:separator/>
      </w:r>
    </w:p>
  </w:endnote>
  <w:endnote w:type="continuationSeparator" w:id="0">
    <w:p w14:paraId="723E17D8" w14:textId="77777777" w:rsidR="00C3523F" w:rsidRDefault="00C3523F"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charset w:val="81"/>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740E7" w14:textId="77777777" w:rsidR="00C3523F" w:rsidRDefault="00C3523F" w:rsidP="00CC4DE0">
      <w:r>
        <w:separator/>
      </w:r>
    </w:p>
  </w:footnote>
  <w:footnote w:type="continuationSeparator" w:id="0">
    <w:p w14:paraId="64FA494F" w14:textId="77777777" w:rsidR="00C3523F" w:rsidRDefault="00C3523F" w:rsidP="00CC4DE0">
      <w:r>
        <w:continuationSeparator/>
      </w:r>
    </w:p>
  </w:footnote>
  <w:footnote w:id="1">
    <w:p w14:paraId="3F05BA7A" w14:textId="57EA2199" w:rsidR="00697524" w:rsidRPr="00697524" w:rsidRDefault="00697524">
      <w:pPr>
        <w:pStyle w:val="FootnoteText"/>
        <w:rPr>
          <w:lang w:eastAsia="ko-KR"/>
        </w:rPr>
      </w:pPr>
      <w:r>
        <w:rPr>
          <w:rStyle w:val="FootnoteReference"/>
        </w:rPr>
        <w:footnoteRef/>
      </w:r>
      <w:r>
        <w:t xml:space="preserve"> </w:t>
      </w:r>
      <w:r w:rsidRPr="00697524">
        <w:t>An important feature also stands out from the figure: the minimum household electricity consumption occurs around 60. This phenomenon supports the setting of the reference temperature for calculating daily HDDs at the very level.</w:t>
      </w:r>
    </w:p>
  </w:footnote>
  <w:footnote w:id="2">
    <w:p w14:paraId="7028BFB1" w14:textId="3C17CF6B" w:rsidR="009D45D6" w:rsidRDefault="009D45D6">
      <w:pPr>
        <w:pStyle w:val="FootnoteText"/>
      </w:pPr>
      <w:r>
        <w:rPr>
          <w:rStyle w:val="FootnoteReference"/>
        </w:rPr>
        <w:footnoteRef/>
      </w:r>
      <w:r>
        <w:t xml:space="preserve"> </w:t>
      </w:r>
      <w:r w:rsidRPr="009D45D6">
        <w:t>In Panel A, non-treated households consumed more electricity during the baseline period, especially on days with higher heating need. The fact that the total HDDs during the baseline period were generally greater than those during the treatment period for a given temperature bin could explain the phenomenon.</w:t>
      </w:r>
    </w:p>
  </w:footnote>
  <w:footnote w:id="3">
    <w:p w14:paraId="4337483E" w14:textId="32B219CA" w:rsidR="00EA1378" w:rsidRDefault="00EA1378">
      <w:pPr>
        <w:pStyle w:val="FootnoteText"/>
        <w:rPr>
          <w:lang w:eastAsia="ko-KR"/>
        </w:rPr>
      </w:pPr>
      <w:r>
        <w:rPr>
          <w:rStyle w:val="FootnoteReference"/>
        </w:rPr>
        <w:footnoteRef/>
      </w:r>
      <w:r>
        <w:t xml:space="preserve"> </w:t>
      </w:r>
      <w:r w:rsidRPr="00EA1378">
        <w:t>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w:t>
      </w:r>
    </w:p>
  </w:footnote>
  <w:footnote w:id="4">
    <w:p w14:paraId="584A4E4D" w14:textId="77777777" w:rsidR="00EA1378" w:rsidRDefault="00EA1378" w:rsidP="00EA1378">
      <w:pPr>
        <w:pStyle w:val="FootnoteText"/>
      </w:pPr>
      <w:r>
        <w:rPr>
          <w:rStyle w:val="FootnoteReference"/>
        </w:rPr>
        <w:footnoteRef/>
      </w:r>
      <w:r>
        <w:t xml:space="preserve"> 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14:paraId="35AACA4C" w14:textId="77777777" w:rsidR="00EA1378" w:rsidRDefault="00EA1378" w:rsidP="00EA1378">
      <w:pPr>
        <w:pStyle w:val="FootnoteText"/>
        <w:ind w:firstLine="800"/>
      </w:pPr>
      <w:r>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14:paraId="0E498B75" w14:textId="741F95C8" w:rsidR="00EA1378" w:rsidRDefault="00EA1378" w:rsidP="00EA1378">
      <w:pPr>
        <w:pStyle w:val="FootnoteText"/>
        <w:ind w:firstLine="800"/>
        <w:rPr>
          <w:lang w:eastAsia="ko-KR"/>
        </w:rPr>
      </w:pPr>
      <w:r>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w:t>
      </w:r>
    </w:p>
  </w:footnote>
  <w:footnote w:id="5">
    <w:p w14:paraId="1524F076" w14:textId="0EDBDCA8" w:rsidR="00EA1378" w:rsidRDefault="00EA1378">
      <w:pPr>
        <w:pStyle w:val="FootnoteText"/>
        <w:rPr>
          <w:lang w:eastAsia="ko-KR"/>
        </w:rPr>
      </w:pPr>
      <w:r>
        <w:rPr>
          <w:rStyle w:val="FootnoteReference"/>
        </w:rPr>
        <w:footnoteRef/>
      </w:r>
      <w:r>
        <w:t xml:space="preserve"> </w:t>
      </w:r>
      <w:r w:rsidRPr="00EA1378">
        <w:t>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as Admin">
    <w15:presenceInfo w15:providerId="None" w15:userId="Kevin as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C1"/>
    <w:rsid w:val="000027C0"/>
    <w:rsid w:val="0001377E"/>
    <w:rsid w:val="00035842"/>
    <w:rsid w:val="00053194"/>
    <w:rsid w:val="000547A6"/>
    <w:rsid w:val="00074DF0"/>
    <w:rsid w:val="00095A86"/>
    <w:rsid w:val="000A521E"/>
    <w:rsid w:val="000B2898"/>
    <w:rsid w:val="000D6296"/>
    <w:rsid w:val="000E48E9"/>
    <w:rsid w:val="001143E6"/>
    <w:rsid w:val="00120D40"/>
    <w:rsid w:val="00141D74"/>
    <w:rsid w:val="00142B29"/>
    <w:rsid w:val="0016789F"/>
    <w:rsid w:val="00176945"/>
    <w:rsid w:val="001A2381"/>
    <w:rsid w:val="001C65EC"/>
    <w:rsid w:val="001D3582"/>
    <w:rsid w:val="001E5FFC"/>
    <w:rsid w:val="001F052F"/>
    <w:rsid w:val="001F2E05"/>
    <w:rsid w:val="001F37FA"/>
    <w:rsid w:val="001F5F62"/>
    <w:rsid w:val="002174F5"/>
    <w:rsid w:val="002249EE"/>
    <w:rsid w:val="00227BA9"/>
    <w:rsid w:val="002374BE"/>
    <w:rsid w:val="00252EAF"/>
    <w:rsid w:val="002669C3"/>
    <w:rsid w:val="0026703D"/>
    <w:rsid w:val="002724C3"/>
    <w:rsid w:val="00290FB7"/>
    <w:rsid w:val="00296123"/>
    <w:rsid w:val="002A635C"/>
    <w:rsid w:val="00303B6D"/>
    <w:rsid w:val="00332224"/>
    <w:rsid w:val="0034675B"/>
    <w:rsid w:val="003851E4"/>
    <w:rsid w:val="0039464B"/>
    <w:rsid w:val="00394F2F"/>
    <w:rsid w:val="003D5590"/>
    <w:rsid w:val="003F05E9"/>
    <w:rsid w:val="003F1A2F"/>
    <w:rsid w:val="003F367A"/>
    <w:rsid w:val="00404E51"/>
    <w:rsid w:val="00406E17"/>
    <w:rsid w:val="004077AC"/>
    <w:rsid w:val="00412EB0"/>
    <w:rsid w:val="00414CC4"/>
    <w:rsid w:val="004A0B67"/>
    <w:rsid w:val="004A0F97"/>
    <w:rsid w:val="004A2E7B"/>
    <w:rsid w:val="004B5785"/>
    <w:rsid w:val="004C6E48"/>
    <w:rsid w:val="004C73E0"/>
    <w:rsid w:val="004D03DB"/>
    <w:rsid w:val="004D3222"/>
    <w:rsid w:val="004E17E9"/>
    <w:rsid w:val="004E56BF"/>
    <w:rsid w:val="004E58E5"/>
    <w:rsid w:val="004E7D7A"/>
    <w:rsid w:val="004F1490"/>
    <w:rsid w:val="0050196E"/>
    <w:rsid w:val="00517202"/>
    <w:rsid w:val="0052779A"/>
    <w:rsid w:val="005333BB"/>
    <w:rsid w:val="005400A4"/>
    <w:rsid w:val="00542561"/>
    <w:rsid w:val="00597321"/>
    <w:rsid w:val="005A4DA4"/>
    <w:rsid w:val="005F4D69"/>
    <w:rsid w:val="006148D5"/>
    <w:rsid w:val="00634B28"/>
    <w:rsid w:val="006616B5"/>
    <w:rsid w:val="006733A1"/>
    <w:rsid w:val="0069340B"/>
    <w:rsid w:val="00697524"/>
    <w:rsid w:val="006A0DC6"/>
    <w:rsid w:val="006D2D60"/>
    <w:rsid w:val="006D7D51"/>
    <w:rsid w:val="006F3268"/>
    <w:rsid w:val="006F61E3"/>
    <w:rsid w:val="00701F0E"/>
    <w:rsid w:val="00706FB3"/>
    <w:rsid w:val="007177FE"/>
    <w:rsid w:val="007315A9"/>
    <w:rsid w:val="00731CBF"/>
    <w:rsid w:val="007529C1"/>
    <w:rsid w:val="00753E99"/>
    <w:rsid w:val="00755112"/>
    <w:rsid w:val="00756225"/>
    <w:rsid w:val="007742FC"/>
    <w:rsid w:val="00780AA3"/>
    <w:rsid w:val="00787BDF"/>
    <w:rsid w:val="007919A7"/>
    <w:rsid w:val="00791D19"/>
    <w:rsid w:val="00794B41"/>
    <w:rsid w:val="00797C0F"/>
    <w:rsid w:val="007A185C"/>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3326"/>
    <w:rsid w:val="00906136"/>
    <w:rsid w:val="009178DD"/>
    <w:rsid w:val="00920711"/>
    <w:rsid w:val="00933835"/>
    <w:rsid w:val="00943F06"/>
    <w:rsid w:val="00960320"/>
    <w:rsid w:val="00960696"/>
    <w:rsid w:val="00961B42"/>
    <w:rsid w:val="00964FFC"/>
    <w:rsid w:val="00967F83"/>
    <w:rsid w:val="009B297C"/>
    <w:rsid w:val="009D45D6"/>
    <w:rsid w:val="009E168E"/>
    <w:rsid w:val="009F11AD"/>
    <w:rsid w:val="00A03D01"/>
    <w:rsid w:val="00A317FB"/>
    <w:rsid w:val="00A345DD"/>
    <w:rsid w:val="00A405E9"/>
    <w:rsid w:val="00A42B88"/>
    <w:rsid w:val="00A5065C"/>
    <w:rsid w:val="00A9504B"/>
    <w:rsid w:val="00A9674C"/>
    <w:rsid w:val="00AE6D5C"/>
    <w:rsid w:val="00B23045"/>
    <w:rsid w:val="00B24876"/>
    <w:rsid w:val="00B36ED8"/>
    <w:rsid w:val="00B42244"/>
    <w:rsid w:val="00B46BCD"/>
    <w:rsid w:val="00B478C4"/>
    <w:rsid w:val="00B53A0E"/>
    <w:rsid w:val="00B66F87"/>
    <w:rsid w:val="00B74663"/>
    <w:rsid w:val="00BD3909"/>
    <w:rsid w:val="00BF62C3"/>
    <w:rsid w:val="00C05C76"/>
    <w:rsid w:val="00C06061"/>
    <w:rsid w:val="00C065CE"/>
    <w:rsid w:val="00C1348E"/>
    <w:rsid w:val="00C14648"/>
    <w:rsid w:val="00C3523F"/>
    <w:rsid w:val="00C57433"/>
    <w:rsid w:val="00C62378"/>
    <w:rsid w:val="00C723F5"/>
    <w:rsid w:val="00C7414B"/>
    <w:rsid w:val="00C741B0"/>
    <w:rsid w:val="00C82BEB"/>
    <w:rsid w:val="00C8332C"/>
    <w:rsid w:val="00CA1A5B"/>
    <w:rsid w:val="00CA2411"/>
    <w:rsid w:val="00CA26A1"/>
    <w:rsid w:val="00CB66B1"/>
    <w:rsid w:val="00CC4DE0"/>
    <w:rsid w:val="00CD0D19"/>
    <w:rsid w:val="00CF4734"/>
    <w:rsid w:val="00CF63EA"/>
    <w:rsid w:val="00D030EF"/>
    <w:rsid w:val="00D130F5"/>
    <w:rsid w:val="00D258F9"/>
    <w:rsid w:val="00D302DE"/>
    <w:rsid w:val="00D46DEC"/>
    <w:rsid w:val="00D54290"/>
    <w:rsid w:val="00D67751"/>
    <w:rsid w:val="00D70365"/>
    <w:rsid w:val="00D74DED"/>
    <w:rsid w:val="00D93782"/>
    <w:rsid w:val="00D93EB3"/>
    <w:rsid w:val="00DC7AC2"/>
    <w:rsid w:val="00DD51EA"/>
    <w:rsid w:val="00DD5746"/>
    <w:rsid w:val="00DE1AE1"/>
    <w:rsid w:val="00DE4B98"/>
    <w:rsid w:val="00DE4F29"/>
    <w:rsid w:val="00E0516D"/>
    <w:rsid w:val="00E06C29"/>
    <w:rsid w:val="00E21CB4"/>
    <w:rsid w:val="00E4123A"/>
    <w:rsid w:val="00E64203"/>
    <w:rsid w:val="00E66309"/>
    <w:rsid w:val="00E67589"/>
    <w:rsid w:val="00E749B4"/>
    <w:rsid w:val="00E77C28"/>
    <w:rsid w:val="00E908B8"/>
    <w:rsid w:val="00EA1378"/>
    <w:rsid w:val="00EA5ECE"/>
    <w:rsid w:val="00EA71AB"/>
    <w:rsid w:val="00ED3FA0"/>
    <w:rsid w:val="00EF18E7"/>
    <w:rsid w:val="00F41C5D"/>
    <w:rsid w:val="00FA31F6"/>
    <w:rsid w:val="00FA3CE1"/>
    <w:rsid w:val="00FA3E36"/>
    <w:rsid w:val="00FB0486"/>
    <w:rsid w:val="00FC3B61"/>
    <w:rsid w:val="00FC7264"/>
    <w:rsid w:val="00FC7D51"/>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FootnoteTextChar">
    <w:name w:val="Footnote Text Char"/>
    <w:basedOn w:val="DefaultParagraphFont"/>
    <w:link w:val="FootnoteText"/>
    <w:uiPriority w:val="99"/>
    <w:semiHidden/>
    <w:rsid w:val="00AE6D5C"/>
    <w:rPr>
      <w:rFonts w:ascii="Times New Roman" w:eastAsia="Times New Roman" w:hAnsi="Times New Roman" w:cs="Times New Roman(본문 CS)"/>
    </w:rPr>
  </w:style>
  <w:style w:type="character" w:styleId="FootnoteReference">
    <w:name w:val="footnote reference"/>
    <w:basedOn w:val="DefaultParagraphFont"/>
    <w:uiPriority w:val="99"/>
    <w:semiHidden/>
    <w:unhideWhenUsed/>
    <w:rsid w:val="00CC4DE0"/>
    <w:rPr>
      <w:vertAlign w:val="superscript"/>
    </w:rPr>
  </w:style>
  <w:style w:type="character" w:styleId="PlaceholderText">
    <w:name w:val="Placeholder Text"/>
    <w:basedOn w:val="DefaultParagraphFont"/>
    <w:uiPriority w:val="99"/>
    <w:semiHidden/>
    <w:rsid w:val="00FB0486"/>
    <w:rPr>
      <w:color w:val="808080"/>
    </w:rPr>
  </w:style>
  <w:style w:type="character" w:styleId="CommentReference">
    <w:name w:val="annotation reference"/>
    <w:basedOn w:val="DefaultParagraphFont"/>
    <w:uiPriority w:val="99"/>
    <w:semiHidden/>
    <w:unhideWhenUsed/>
    <w:rsid w:val="00CA2411"/>
    <w:rPr>
      <w:sz w:val="16"/>
      <w:szCs w:val="16"/>
    </w:rPr>
  </w:style>
  <w:style w:type="paragraph" w:styleId="CommentText">
    <w:name w:val="annotation text"/>
    <w:basedOn w:val="Normal"/>
    <w:link w:val="CommentTextChar"/>
    <w:uiPriority w:val="99"/>
    <w:semiHidden/>
    <w:unhideWhenUsed/>
    <w:rsid w:val="00CA2411"/>
    <w:rPr>
      <w:szCs w:val="20"/>
    </w:rPr>
  </w:style>
  <w:style w:type="character" w:customStyle="1" w:styleId="CommentTextChar">
    <w:name w:val="Comment Text Char"/>
    <w:basedOn w:val="DefaultParagraphFont"/>
    <w:link w:val="CommentText"/>
    <w:uiPriority w:val="99"/>
    <w:semiHidden/>
    <w:rsid w:val="00CA2411"/>
    <w:rPr>
      <w:szCs w:val="20"/>
    </w:rPr>
  </w:style>
  <w:style w:type="paragraph" w:styleId="CommentSubject">
    <w:name w:val="annotation subject"/>
    <w:basedOn w:val="CommentText"/>
    <w:next w:val="CommentText"/>
    <w:link w:val="CommentSubjectChar"/>
    <w:uiPriority w:val="99"/>
    <w:semiHidden/>
    <w:unhideWhenUsed/>
    <w:rsid w:val="00CA2411"/>
    <w:rPr>
      <w:b/>
      <w:bCs/>
    </w:rPr>
  </w:style>
  <w:style w:type="character" w:customStyle="1" w:styleId="CommentSubjectChar">
    <w:name w:val="Comment Subject Char"/>
    <w:basedOn w:val="CommentTextChar"/>
    <w:link w:val="CommentSubject"/>
    <w:uiPriority w:val="99"/>
    <w:semiHidden/>
    <w:rsid w:val="00CA2411"/>
    <w:rPr>
      <w:b/>
      <w:bCs/>
      <w:szCs w:val="20"/>
    </w:rPr>
  </w:style>
  <w:style w:type="paragraph" w:styleId="BalloonText">
    <w:name w:val="Balloon Text"/>
    <w:basedOn w:val="Normal"/>
    <w:link w:val="BalloonTextChar"/>
    <w:uiPriority w:val="99"/>
    <w:semiHidden/>
    <w:unhideWhenUsed/>
    <w:rsid w:val="00CA24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4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07A8-0333-491D-BBFF-0A18832F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921</Words>
  <Characters>5250</Characters>
  <Application>Microsoft Office Word</Application>
  <DocSecurity>0</DocSecurity>
  <Lines>43</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Kevin as Admin</cp:lastModifiedBy>
  <cp:revision>2</cp:revision>
  <dcterms:created xsi:type="dcterms:W3CDTF">2022-03-16T17:01:00Z</dcterms:created>
  <dcterms:modified xsi:type="dcterms:W3CDTF">2022-03-16T17:01:00Z</dcterms:modified>
</cp:coreProperties>
</file>