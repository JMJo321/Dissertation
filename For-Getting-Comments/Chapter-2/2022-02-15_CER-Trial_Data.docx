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61E0" w14:textId="68EA26E9" w:rsidR="007529C1" w:rsidRDefault="007529C1" w:rsidP="007529C1">
      <w:pPr>
        <w:wordWrap/>
        <w:spacing w:line="360" w:lineRule="auto"/>
        <w:rPr>
          <w:rFonts w:ascii="Times New Roman" w:hAnsi="Times New Roman" w:cs="Times New Roman"/>
          <w:b/>
          <w:bCs/>
          <w:lang w:eastAsia="ko-KR"/>
        </w:rPr>
      </w:pPr>
      <w:r>
        <w:rPr>
          <w:rFonts w:ascii="Times New Roman" w:hAnsi="Times New Roman" w:cs="Times New Roman" w:hint="eastAsia"/>
          <w:b/>
          <w:bCs/>
          <w:lang w:eastAsia="ko-KR"/>
        </w:rPr>
        <w:t>2</w:t>
      </w:r>
      <w:r>
        <w:rPr>
          <w:rFonts w:ascii="Times New Roman" w:hAnsi="Times New Roman" w:cs="Times New Roman"/>
          <w:b/>
          <w:bCs/>
          <w:lang w:eastAsia="ko-KR"/>
        </w:rPr>
        <w:t>.1 Description of CER Experiment</w:t>
      </w:r>
    </w:p>
    <w:p w14:paraId="35A5BF3B"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\footnote{The detail about the CER experiment presented hereinbelow is a summary of </w:t>
      </w:r>
      <w:r w:rsidRPr="00E4123A">
        <w:rPr>
          <w:rFonts w:ascii="Times New Roman" w:hAnsi="Times New Roman" w:cs="Times New Roman"/>
          <w:i/>
          <w:iCs/>
          <w:lang w:eastAsia="ko-KR"/>
        </w:rPr>
        <w:t>A DOCUMENT</w:t>
      </w:r>
      <w:r w:rsidRPr="00E4123A">
        <w:rPr>
          <w:rFonts w:ascii="Times New Roman" w:hAnsi="Times New Roman" w:cs="Times New Roman"/>
          <w:lang w:eastAsia="ko-KR"/>
        </w:rPr>
        <w:t>.}</w:t>
      </w:r>
    </w:p>
    <w:p w14:paraId="02147BA9" w14:textId="77777777" w:rsidR="00E4123A" w:rsidRDefault="00E4123A" w:rsidP="007529C1">
      <w:pPr>
        <w:wordWrap/>
        <w:spacing w:line="360" w:lineRule="auto"/>
        <w:rPr>
          <w:rFonts w:ascii="Times New Roman" w:hAnsi="Times New Roman" w:cs="Times New Roman"/>
          <w:lang w:eastAsia="ko-KR"/>
        </w:rPr>
      </w:pPr>
    </w:p>
    <w:p w14:paraId="60FB1467" w14:textId="2DC5387A" w:rsidR="007529C1"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The Commission for Energy Regulation (CER), which is the regulator for the electricity and natural gas sectors in Ireland, conducted the Smart Metering Electricity Consumer Behavior Trial (hereafter, the "trial") during July 2009 and December 2010. As part of the Smart Metering Project initiated in 2007, the trial's purpose was to assess the impact of various TOU tariff structures, along with different Demand-Side Management (DSM) stimuli, on residential electricity consumption. The CER carefully recruited households to construct a representative sample of the national population. Opt-in to the trial was voluntary. Participants received balancing credits not to incur any extra costs than if they were on the regular electric tariff (i.e., the flat rate of 14.1 cents per kWh). Also, they received a thank-you payment of 25 cents after pre- and post-trial surveys. All credits were distributed outside the treatment period to avoid unintended effects on participants' electricity consumption.\</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While the first balancing credit was paid at the end of the base period (i.e., in December 2009), the participants received the second one at the immediate month after the treatment period (i.e., in January 2011). And the after-survey payments were credited to their bill with the balancing credits.}</w:t>
      </w:r>
    </w:p>
    <w:p w14:paraId="300ECB46" w14:textId="4299015D" w:rsidR="00E4123A" w:rsidRDefault="00E4123A" w:rsidP="007529C1">
      <w:pPr>
        <w:wordWrap/>
        <w:spacing w:line="360" w:lineRule="auto"/>
        <w:rPr>
          <w:rFonts w:ascii="Times New Roman" w:hAnsi="Times New Roman" w:cs="Times New Roman"/>
          <w:lang w:eastAsia="ko-KR"/>
        </w:rPr>
      </w:pPr>
    </w:p>
    <w:p w14:paraId="02D62AD3" w14:textId="39251383"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The households who voluntarily opt-in to the experiment were randomly assigned to control and treatment groups.\</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 xml:space="preserve">The optimal sample size for the trial was determined to be 4,300 participants in the design phase. In the allocation phase, 5,028 households were assigned to the control and treatment groups to consider participant attrition. The published CER experiment data only include electricity consumption data only for 4,225 households.} Baseline electricity consumption data were collected during the second half of 2009 (i.e., July to December 2009), while the treatment period was from January through December 2010. All treated households received two kinds of treatments simultaneously: 1) one of four TOU tariff structures and 2) one of </w:t>
      </w:r>
      <w:r>
        <w:rPr>
          <w:rFonts w:ascii="Times New Roman" w:hAnsi="Times New Roman" w:cs="Times New Roman"/>
          <w:lang w:eastAsia="ko-KR"/>
        </w:rPr>
        <w:t>f</w:t>
      </w:r>
      <w:r w:rsidRPr="00E4123A">
        <w:rPr>
          <w:rFonts w:ascii="Times New Roman" w:hAnsi="Times New Roman" w:cs="Times New Roman"/>
          <w:lang w:eastAsia="ko-KR"/>
        </w:rPr>
        <w:t>our DSM stimuli. In other words, there were 16 distinct treatment subgroups. The CER provided the treated with a fridge magnet and stickers to facilitate accustoming them to the TOU pricing schemes.\</w:t>
      </w:r>
      <w:proofErr w:type="gramStart"/>
      <w:r w:rsidRPr="00E4123A">
        <w:rPr>
          <w:rFonts w:ascii="Times New Roman" w:hAnsi="Times New Roman" w:cs="Times New Roman"/>
          <w:lang w:eastAsia="ko-KR"/>
        </w:rPr>
        <w:t>footnote{</w:t>
      </w:r>
      <w:proofErr w:type="gramEnd"/>
      <w:r w:rsidRPr="00E4123A">
        <w:rPr>
          <w:rFonts w:ascii="Times New Roman" w:hAnsi="Times New Roman" w:cs="Times New Roman"/>
          <w:lang w:eastAsia="ko-KR"/>
        </w:rPr>
        <w:t xml:space="preserve">The fridge magnet and stickers outlined the </w:t>
      </w:r>
      <w:proofErr w:type="spellStart"/>
      <w:r w:rsidRPr="00E4123A">
        <w:rPr>
          <w:rFonts w:ascii="Times New Roman" w:hAnsi="Times New Roman" w:cs="Times New Roman"/>
          <w:lang w:eastAsia="ko-KR"/>
        </w:rPr>
        <w:t>timebands</w:t>
      </w:r>
      <w:proofErr w:type="spellEnd"/>
      <w:r w:rsidRPr="00E4123A">
        <w:rPr>
          <w:rFonts w:ascii="Times New Roman" w:hAnsi="Times New Roman" w:cs="Times New Roman"/>
          <w:lang w:eastAsia="ko-KR"/>
        </w:rPr>
        <w:t xml:space="preserve"> during which different prices applied. Moreover, they were tailored for each tariff group.} On the contrary, the households allocated to the control group remained on the normal flat tariff.</w:t>
      </w:r>
    </w:p>
    <w:p w14:paraId="2373A6D8" w14:textId="2B535F87" w:rsidR="00227BA9" w:rsidRDefault="00227BA9" w:rsidP="007529C1">
      <w:pPr>
        <w:wordWrap/>
        <w:spacing w:line="360" w:lineRule="auto"/>
        <w:rPr>
          <w:rFonts w:ascii="Times New Roman" w:hAnsi="Times New Roman" w:cs="Times New Roman"/>
          <w:lang w:eastAsia="ko-KR"/>
        </w:rPr>
      </w:pPr>
    </w:p>
    <w:p w14:paraId="38847797" w14:textId="1FE62544"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TOU tariff structures had different prices during each of the three rate periods in a day. The day in the treatment period was divided into three periods: 1) peak rate period from 5:00 </w:t>
      </w:r>
      <w:proofErr w:type="spellStart"/>
      <w:r w:rsidRPr="00E4123A">
        <w:rPr>
          <w:rFonts w:ascii="Times New Roman" w:hAnsi="Times New Roman" w:cs="Times New Roman"/>
          <w:lang w:eastAsia="ko-KR"/>
        </w:rPr>
        <w:t>p.m</w:t>
      </w:r>
      <w:proofErr w:type="spellEnd"/>
      <w:r w:rsidRPr="00E4123A">
        <w:rPr>
          <w:rFonts w:ascii="Times New Roman" w:hAnsi="Times New Roman" w:cs="Times New Roman"/>
          <w:lang w:eastAsia="ko-KR"/>
        </w:rPr>
        <w:t xml:space="preserve"> to 7:00 p.m., 2) day rate period from 8:00 a.m. to 5:00 p.m. and from 7:00 p.m. to 11:00 p.m., and 3) night rate period 11:00 p.m. to 8:00 a.m. As illustrated in </w:t>
      </w:r>
      <w:r w:rsidR="00D70365" w:rsidRPr="00D70365">
        <w:rPr>
          <w:rFonts w:ascii="Times New Roman" w:hAnsi="Times New Roman" w:cs="Times New Roman"/>
          <w:i/>
          <w:iCs/>
          <w:lang w:eastAsia="ko-KR"/>
        </w:rPr>
        <w:t>FIGURE</w:t>
      </w:r>
      <w:r w:rsidRPr="00E4123A">
        <w:rPr>
          <w:rFonts w:ascii="Times New Roman" w:hAnsi="Times New Roman" w:cs="Times New Roman"/>
          <w:lang w:eastAsia="ko-KR"/>
        </w:rPr>
        <w:t>, the order of magnitude in rate changes for the peak rate period is the opposite of that for the rest of the rate periods. The reason for designing the tariff structures in such a way is to enable participating households to face similar energy bills on average when maintaining their electricity consumption pattern, regardless of the rate structures to which they were assigned.</w:t>
      </w:r>
    </w:p>
    <w:p w14:paraId="49BCA712" w14:textId="65623128" w:rsidR="00E4123A" w:rsidRDefault="00E4123A" w:rsidP="007529C1">
      <w:pPr>
        <w:wordWrap/>
        <w:spacing w:line="360" w:lineRule="auto"/>
        <w:rPr>
          <w:rFonts w:ascii="Times New Roman" w:hAnsi="Times New Roman" w:cs="Times New Roman"/>
          <w:lang w:eastAsia="ko-KR"/>
        </w:rPr>
      </w:pPr>
    </w:p>
    <w:p w14:paraId="0304C0A6" w14:textId="354C3FCD" w:rsidR="00E4123A" w:rsidRDefault="00E4123A" w:rsidP="007529C1">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four DSM stimuli differed in the degree or the frequency of feedback on each household's electricity usage information. The control group just received their bills at the same cycle (i.e., bi-monthly). On the contrary, all households assigned to the treatment group received a detailed energy usage statement combined with their bill, including their detailed weekly usage, average weekly costs, tips on reducing electricity use, and comparisons to </w:t>
      </w:r>
      <w:r w:rsidRPr="00E4123A">
        <w:rPr>
          <w:rFonts w:ascii="Times New Roman" w:hAnsi="Times New Roman" w:cs="Times New Roman"/>
          <w:lang w:eastAsia="ko-KR"/>
        </w:rPr>
        <w:lastRenderedPageBreak/>
        <w:t>peer households. The first stimulus subgroup received a bill with a detailed energy statement bi-monthly, while the second subgroup received the documents every month. An electricity monitor, which displays their usage against their pre-set daily budget, was also provided for the households allocated to the third DSM stimulus subgroup. The last stimulus subgroup received an Overall Load Reduction (OLR) incentive. Under the OLR incentive, the households that reached their 10% reduction target over the eight-month period beginning May 2010 were rewarded with 20 Euros.\footnote{A household's reduction target in electricity consumption was set based on the participant's actual usage during the first four months of the treatment period. And the households in the last DSM stimulus subgroup were updated on their progress with each bi-monthly bill.}</w:t>
      </w:r>
    </w:p>
    <w:p w14:paraId="49386F51" w14:textId="77777777" w:rsidR="00E4123A" w:rsidRDefault="00E4123A" w:rsidP="007529C1">
      <w:pPr>
        <w:wordWrap/>
        <w:spacing w:line="360" w:lineRule="auto"/>
        <w:rPr>
          <w:rFonts w:ascii="Times New Roman" w:hAnsi="Times New Roman" w:cs="Times New Roman"/>
          <w:lang w:eastAsia="ko-KR"/>
        </w:rPr>
      </w:pP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03F569B" w:rsidR="007529C1"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hint="eastAsia"/>
          <w:b/>
          <w:bCs/>
        </w:rPr>
        <w:t>2</w:t>
      </w:r>
      <w:r w:rsidRPr="007529C1">
        <w:rPr>
          <w:rFonts w:ascii="Times New Roman" w:hAnsi="Times New Roman" w:cs="Times New Roman"/>
          <w:b/>
          <w:bCs/>
        </w:rPr>
        <w:t xml:space="preserve">.2 Description of </w:t>
      </w:r>
      <w:r>
        <w:rPr>
          <w:rFonts w:ascii="Times New Roman" w:hAnsi="Times New Roman" w:cs="Times New Roman"/>
          <w:b/>
          <w:bCs/>
        </w:rPr>
        <w:t xml:space="preserve">CER </w:t>
      </w:r>
      <w:r w:rsidRPr="007529C1">
        <w:rPr>
          <w:rFonts w:ascii="Times New Roman" w:hAnsi="Times New Roman" w:cs="Times New Roman"/>
          <w:b/>
          <w:bCs/>
        </w:rPr>
        <w:t>Experiment Data</w:t>
      </w:r>
    </w:p>
    <w:p w14:paraId="21EB0393"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CER experiment dataset disseminated by the Irish Social Science Data Archive (ISSDA) consists of participating households' electricity consumption and survey data. </w:t>
      </w:r>
    </w:p>
    <w:p w14:paraId="4FF4EAFA" w14:textId="77777777" w:rsidR="00E4123A" w:rsidRPr="00E4123A" w:rsidRDefault="00E4123A" w:rsidP="00E4123A">
      <w:pPr>
        <w:wordWrap/>
        <w:spacing w:line="360" w:lineRule="auto"/>
        <w:rPr>
          <w:rFonts w:ascii="Times New Roman" w:hAnsi="Times New Roman" w:cs="Times New Roman"/>
          <w:lang w:eastAsia="ko-KR"/>
        </w:rPr>
      </w:pPr>
    </w:p>
    <w:p w14:paraId="01E76B17"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Throughout the baseline and treatment periods, meter reads for residential participants were recorded in 30-minute intervals. The high granularity of the electricity consumption data generated from a well-designed experiment enables quantifying where the energy savings stem from when transferring to TOU electricity pricing for each of the three rate periods. </w:t>
      </w:r>
    </w:p>
    <w:p w14:paraId="260404E8" w14:textId="77777777" w:rsidR="00E4123A" w:rsidRPr="00E4123A" w:rsidRDefault="00E4123A" w:rsidP="00E4123A">
      <w:pPr>
        <w:wordWrap/>
        <w:spacing w:line="360" w:lineRule="auto"/>
        <w:rPr>
          <w:rFonts w:ascii="Times New Roman" w:hAnsi="Times New Roman" w:cs="Times New Roman"/>
          <w:lang w:eastAsia="ko-KR"/>
        </w:rPr>
      </w:pPr>
    </w:p>
    <w:p w14:paraId="033D10EE" w14:textId="77777777" w:rsidR="00E4123A" w:rsidRPr="00E4123A" w:rsidRDefault="00E4123A" w:rsidP="00E4123A">
      <w:pPr>
        <w:wordWrap/>
        <w:spacing w:line="360" w:lineRule="auto"/>
        <w:rPr>
          <w:rFonts w:ascii="Times New Roman" w:hAnsi="Times New Roman" w:cs="Times New Roman"/>
          <w:lang w:eastAsia="ko-KR"/>
        </w:rPr>
      </w:pPr>
      <w:r w:rsidRPr="00E4123A">
        <w:rPr>
          <w:rFonts w:ascii="Times New Roman" w:hAnsi="Times New Roman" w:cs="Times New Roman"/>
          <w:lang w:eastAsia="ko-KR"/>
        </w:rPr>
        <w:t xml:space="preserve">The survey data contains participants' responses to more than 300 questions in both pre- and post-trial surveys. The primary purpose of the two surveys was to gather trial-associated experiential and attitudinal feedback from the households. The surveys also included questions intended to collect residential participants' socio-demographic characteristics. In addition, questions about the physical attributes of their house were included in the surveys. </w:t>
      </w:r>
    </w:p>
    <w:p w14:paraId="58BF1A01" w14:textId="77777777" w:rsidR="00E4123A" w:rsidRPr="00E4123A" w:rsidRDefault="00E4123A" w:rsidP="00E4123A">
      <w:pPr>
        <w:wordWrap/>
        <w:spacing w:line="360" w:lineRule="auto"/>
        <w:rPr>
          <w:rFonts w:ascii="Times New Roman" w:hAnsi="Times New Roman" w:cs="Times New Roman"/>
          <w:lang w:eastAsia="ko-KR"/>
        </w:rPr>
      </w:pPr>
    </w:p>
    <w:p w14:paraId="36558443" w14:textId="309422D6" w:rsidR="00E4123A" w:rsidRPr="00E4123A" w:rsidRDefault="004366BD" w:rsidP="007214FC">
      <w:pPr>
        <w:wordWrap/>
        <w:spacing w:line="360" w:lineRule="auto"/>
        <w:rPr>
          <w:rFonts w:ascii="Times New Roman" w:hAnsi="Times New Roman" w:cs="Times New Roman"/>
          <w:lang w:eastAsia="ko-KR"/>
        </w:rPr>
      </w:pPr>
      <w:ins w:id="0" w:author="Jinmahn Jo" w:date="2022-02-15T21:50:00Z">
        <w:r w:rsidRPr="004366BD">
          <w:rPr>
            <w:rFonts w:ascii="Times New Roman" w:hAnsi="Times New Roman" w:cs="Times New Roman"/>
            <w:lang w:eastAsia="ko-KR"/>
          </w:rPr>
          <w:t>My empirical analysis throughout this paper uses the sample constructed by including observations only for non-holiday weekdays in the published electricity consumption data because the TOU rates were active just on those days</w:t>
        </w:r>
        <w:r w:rsidR="007214FC">
          <w:rPr>
            <w:rFonts w:ascii="Times New Roman" w:hAnsi="Times New Roman" w:cs="Times New Roman"/>
            <w:lang w:eastAsia="ko-KR"/>
          </w:rPr>
          <w:t>.</w:t>
        </w:r>
        <w:r w:rsidR="007214FC">
          <w:rPr>
            <w:rStyle w:val="a9"/>
            <w:rFonts w:ascii="Times New Roman" w:hAnsi="Times New Roman" w:cs="Times New Roman"/>
            <w:lang w:eastAsia="ko-KR"/>
          </w:rPr>
          <w:footnoteReference w:id="1"/>
        </w:r>
      </w:ins>
      <w:del w:id="6" w:author="Jinmahn Jo" w:date="2022-02-15T21:50:00Z">
        <w:r w:rsidR="00E4123A" w:rsidRPr="00E4123A" w:rsidDel="004366BD">
          <w:rPr>
            <w:rFonts w:ascii="Times New Roman" w:hAnsi="Times New Roman" w:cs="Times New Roman"/>
            <w:lang w:eastAsia="ko-KR"/>
          </w:rPr>
          <w:delText>My empirical analysis throughout this paper uses the sample constructed by excluding observations from the published consumption data based on the following criteria. First, the sample includes electricity consumption data for non-holiday weekdays because the TOU rates were active only on those days. Second, the residential participants who had no consumption for eight days or more are excluded from the sample. Third, I drop the meter reads for the days when several participating households' consumption data were missed. Fourth, the sample excludes the day immediately following the end of daylight</w:delText>
        </w:r>
        <w:r w:rsidR="004D03DB" w:rsidDel="004366BD">
          <w:rPr>
            <w:rFonts w:ascii="Times New Roman" w:hAnsi="Times New Roman" w:cs="Times New Roman"/>
            <w:lang w:eastAsia="ko-KR"/>
          </w:rPr>
          <w:delText>-</w:delText>
        </w:r>
        <w:r w:rsidR="00E4123A" w:rsidRPr="00E4123A" w:rsidDel="004366BD">
          <w:rPr>
            <w:rFonts w:ascii="Times New Roman" w:hAnsi="Times New Roman" w:cs="Times New Roman"/>
            <w:lang w:eastAsia="ko-KR"/>
          </w:rPr>
          <w:delText xml:space="preserve">saving time due to noticeable different consumption levels. </w:delText>
        </w:r>
        <w:commentRangeStart w:id="7"/>
        <w:r w:rsidR="00E4123A" w:rsidRPr="00E4123A" w:rsidDel="004366BD">
          <w:rPr>
            <w:rFonts w:ascii="Times New Roman" w:hAnsi="Times New Roman" w:cs="Times New Roman"/>
            <w:lang w:eastAsia="ko-KR"/>
          </w:rPr>
          <w:delText>Finally, I also drop the observations for the last five days of the baseline and treatment periods because of extraordinarily high electricity demand on those days.</w:delText>
        </w:r>
      </w:del>
      <w:r w:rsidR="00E4123A" w:rsidRPr="00E4123A">
        <w:rPr>
          <w:rFonts w:ascii="Times New Roman" w:hAnsi="Times New Roman" w:cs="Times New Roman"/>
          <w:lang w:eastAsia="ko-KR"/>
        </w:rPr>
        <w:t xml:space="preserve"> The criteria result in 4,096 households. </w:t>
      </w:r>
      <w:commentRangeEnd w:id="7"/>
      <w:r w:rsidR="006E69C3">
        <w:rPr>
          <w:rStyle w:val="a3"/>
        </w:rPr>
        <w:commentReference w:id="7"/>
      </w:r>
    </w:p>
    <w:p w14:paraId="09BFDE67" w14:textId="77777777" w:rsidR="00E4123A" w:rsidRPr="00E4123A" w:rsidRDefault="00E4123A" w:rsidP="00E4123A">
      <w:pPr>
        <w:wordWrap/>
        <w:spacing w:line="360" w:lineRule="auto"/>
        <w:rPr>
          <w:rFonts w:ascii="Times New Roman" w:hAnsi="Times New Roman" w:cs="Times New Roman"/>
          <w:lang w:eastAsia="ko-KR"/>
        </w:rPr>
      </w:pPr>
    </w:p>
    <w:p w14:paraId="5276AA7B" w14:textId="0A76BA56" w:rsidR="004D03DB" w:rsidDel="004366BD" w:rsidRDefault="00E4123A" w:rsidP="00E4123A">
      <w:pPr>
        <w:wordWrap/>
        <w:spacing w:line="360" w:lineRule="auto"/>
        <w:rPr>
          <w:del w:id="8" w:author="Jinmahn Jo" w:date="2022-02-15T21:46:00Z"/>
          <w:rFonts w:ascii="Times New Roman" w:hAnsi="Times New Roman" w:cs="Times New Roman"/>
          <w:lang w:eastAsia="ko-KR"/>
        </w:rPr>
      </w:pPr>
      <w:del w:id="9" w:author="Jinmahn Jo" w:date="2022-02-15T21:46:00Z">
        <w:r w:rsidRPr="00256AAA" w:rsidDel="004366BD">
          <w:rPr>
            <w:rFonts w:ascii="Times New Roman" w:hAnsi="Times New Roman" w:cs="Times New Roman"/>
            <w:highlight w:val="yellow"/>
            <w:lang w:eastAsia="ko-KR"/>
          </w:rPr>
          <w:delText xml:space="preserve">A linear probability model is employed to check the balance between the control and treatment </w:delText>
        </w:r>
        <w:commentRangeStart w:id="10"/>
        <w:r w:rsidRPr="00256AAA" w:rsidDel="004366BD">
          <w:rPr>
            <w:rFonts w:ascii="Times New Roman" w:hAnsi="Times New Roman" w:cs="Times New Roman"/>
            <w:highlight w:val="yellow"/>
            <w:lang w:eastAsia="ko-KR"/>
          </w:rPr>
          <w:delText>groups</w:delText>
        </w:r>
        <w:commentRangeEnd w:id="10"/>
        <w:r w:rsidR="00256AAA" w:rsidDel="004366BD">
          <w:rPr>
            <w:rStyle w:val="a3"/>
          </w:rPr>
          <w:commentReference w:id="10"/>
        </w:r>
        <w:r w:rsidRPr="00256AAA" w:rsidDel="004366BD">
          <w:rPr>
            <w:rFonts w:ascii="Times New Roman" w:hAnsi="Times New Roman" w:cs="Times New Roman"/>
            <w:highlight w:val="yellow"/>
            <w:lang w:eastAsia="ko-KR"/>
          </w:rPr>
          <w:delText>.</w:delText>
        </w:r>
        <w:r w:rsidRPr="00E4123A" w:rsidDel="004366BD">
          <w:rPr>
            <w:rFonts w:ascii="Times New Roman" w:hAnsi="Times New Roman" w:cs="Times New Roman"/>
            <w:lang w:eastAsia="ko-KR"/>
          </w:rPr>
          <w:delText xml:space="preserve"> </w:delText>
        </w:r>
      </w:del>
    </w:p>
    <w:p w14:paraId="22B10CA1" w14:textId="3CB238EF" w:rsidR="004366BD" w:rsidRPr="004366BD" w:rsidRDefault="004D03DB" w:rsidP="00E4123A">
      <w:pPr>
        <w:wordWrap/>
        <w:spacing w:line="360" w:lineRule="auto"/>
        <w:rPr>
          <w:rFonts w:ascii="Times New Roman" w:hAnsi="Times New Roman" w:cs="Times New Roman"/>
          <w:lang w:eastAsia="ko-KR"/>
          <w:rPrChange w:id="11" w:author="Jinmahn Jo" w:date="2022-02-15T21:46:00Z">
            <w:rPr>
              <w:rFonts w:ascii="Times New Roman" w:hAnsi="Times New Roman" w:cs="Times New Roman"/>
              <w:i/>
              <w:iCs/>
              <w:lang w:eastAsia="ko-KR"/>
            </w:rPr>
          </w:rPrChange>
        </w:rPr>
      </w:pPr>
      <w:del w:id="12" w:author="Jinmahn Jo" w:date="2022-02-15T21:46:00Z">
        <w:r w:rsidRPr="004D03DB" w:rsidDel="004366BD">
          <w:rPr>
            <w:rFonts w:ascii="Times New Roman" w:hAnsi="Times New Roman" w:cs="Times New Roman"/>
            <w:i/>
            <w:iCs/>
            <w:lang w:eastAsia="ko-KR"/>
          </w:rPr>
          <w:delText>[TODO: Add description.]</w:delText>
        </w:r>
      </w:del>
      <w:ins w:id="13" w:author="Jinmahn Jo" w:date="2022-02-15T21:46:00Z">
        <w:r w:rsidR="004366BD" w:rsidRPr="004366BD">
          <w:rPr>
            <w:rFonts w:ascii="Times New Roman" w:hAnsi="Times New Roman" w:cs="Times New Roman"/>
            <w:lang w:eastAsia="ko-KR"/>
          </w:rPr>
          <w:t>The control and treatment groups in the sample are largely balanced, as shown in</w:t>
        </w:r>
      </w:ins>
      <w:ins w:id="14" w:author="Jinmahn Jo" w:date="2022-02-15T21:47:00Z">
        <w:r w:rsidR="004366BD">
          <w:rPr>
            <w:rFonts w:ascii="Times New Roman" w:hAnsi="Times New Roman" w:cs="Times New Roman"/>
            <w:lang w:eastAsia="ko-KR"/>
          </w:rPr>
          <w:t xml:space="preserve"> TABLE</w:t>
        </w:r>
      </w:ins>
      <w:ins w:id="15" w:author="Jinmahn Jo" w:date="2022-02-15T21:46:00Z">
        <w:r w:rsidR="004366BD" w:rsidRPr="004366BD">
          <w:rPr>
            <w:rFonts w:ascii="Times New Roman" w:hAnsi="Times New Roman" w:cs="Times New Roman"/>
            <w:lang w:eastAsia="ko-KR"/>
          </w:rPr>
          <w:t>. Such indifferences between the two groups over many observables are consistent with previous studies that also examined the CER experiment dataset.</w:t>
        </w:r>
      </w:ins>
      <w:ins w:id="16" w:author="Jinmahn Jo" w:date="2022-02-15T21:49:00Z">
        <w:r w:rsidR="004366BD">
          <w:rPr>
            <w:rStyle w:val="a9"/>
            <w:rFonts w:ascii="Times New Roman" w:hAnsi="Times New Roman" w:cs="Times New Roman"/>
            <w:lang w:eastAsia="ko-KR"/>
          </w:rPr>
          <w:footnoteReference w:id="2"/>
        </w:r>
      </w:ins>
    </w:p>
    <w:p w14:paraId="08ABB754" w14:textId="3EA4C79D" w:rsidR="00E4123A" w:rsidRDefault="00E4123A" w:rsidP="007529C1">
      <w:pPr>
        <w:wordWrap/>
        <w:spacing w:line="360" w:lineRule="auto"/>
        <w:rPr>
          <w:rFonts w:ascii="Times New Roman" w:hAnsi="Times New Roman" w:cs="Times New Roman"/>
          <w:lang w:eastAsia="ko-KR"/>
        </w:rPr>
      </w:pPr>
    </w:p>
    <w:p w14:paraId="528AB16B" w14:textId="77777777" w:rsidR="00E4123A" w:rsidRPr="00227BA9" w:rsidRDefault="00E4123A" w:rsidP="007529C1">
      <w:pPr>
        <w:wordWrap/>
        <w:spacing w:line="360" w:lineRule="auto"/>
        <w:rPr>
          <w:rFonts w:ascii="Times New Roman" w:hAnsi="Times New Roman" w:cs="Times New Roman"/>
          <w:lang w:eastAsia="ko-KR"/>
        </w:rPr>
      </w:pPr>
    </w:p>
    <w:p w14:paraId="3E2116A5" w14:textId="2A9E26B2" w:rsidR="00D302DE" w:rsidRPr="007529C1" w:rsidRDefault="007529C1" w:rsidP="007529C1">
      <w:pPr>
        <w:wordWrap/>
        <w:spacing w:line="360" w:lineRule="auto"/>
        <w:rPr>
          <w:rFonts w:ascii="Times New Roman" w:hAnsi="Times New Roman" w:cs="Times New Roman"/>
          <w:b/>
          <w:bCs/>
        </w:rPr>
      </w:pPr>
      <w:r w:rsidRPr="007529C1">
        <w:rPr>
          <w:rFonts w:ascii="Times New Roman" w:hAnsi="Times New Roman" w:cs="Times New Roman"/>
          <w:b/>
          <w:bCs/>
        </w:rPr>
        <w:t>2.3 Description of Weather Data</w:t>
      </w:r>
    </w:p>
    <w:p w14:paraId="14B802F6" w14:textId="7C6EC8D6"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In this research, weather data are an essential element. The main interest of the majority of TOU papers has been to measure how residential consumers respond to TOU prices or the heterogeneity in the responsiveness of households across different information stimuli. </w:t>
      </w:r>
      <w:ins w:id="18" w:author="Jinmahn Jo" w:date="2022-02-15T21:52:00Z">
        <w:r w:rsidR="007214FC" w:rsidRPr="007214FC">
          <w:rPr>
            <w:rFonts w:ascii="Times New Roman" w:hAnsi="Times New Roman" w:cs="Times New Roman"/>
          </w:rPr>
          <w:t xml:space="preserve">Hence, those studies usually do not control for temperature variations directly. For example, </w:t>
        </w:r>
        <w:proofErr w:type="spellStart"/>
        <w:r w:rsidR="007214FC">
          <w:rPr>
            <w:rFonts w:ascii="Times New Roman" w:hAnsi="Times New Roman" w:cs="Times New Roman"/>
          </w:rPr>
          <w:t>Pon</w:t>
        </w:r>
        <w:proofErr w:type="spellEnd"/>
        <w:r w:rsidR="007214FC">
          <w:rPr>
            <w:rFonts w:ascii="Times New Roman" w:hAnsi="Times New Roman" w:cs="Times New Roman"/>
          </w:rPr>
          <w:t xml:space="preserve"> (2017) </w:t>
        </w:r>
        <w:r w:rsidR="007214FC" w:rsidRPr="007214FC">
          <w:rPr>
            <w:rFonts w:ascii="Times New Roman" w:hAnsi="Times New Roman" w:cs="Times New Roman"/>
          </w:rPr>
          <w:t xml:space="preserve">and </w:t>
        </w:r>
      </w:ins>
      <w:proofErr w:type="spellStart"/>
      <w:ins w:id="19" w:author="Jinmahn Jo" w:date="2022-02-15T21:53:00Z">
        <w:r w:rsidR="007214FC">
          <w:rPr>
            <w:rFonts w:ascii="Times New Roman" w:hAnsi="Times New Roman" w:cs="Times New Roman"/>
          </w:rPr>
          <w:t>Prest</w:t>
        </w:r>
        <w:proofErr w:type="spellEnd"/>
        <w:r w:rsidR="007214FC">
          <w:rPr>
            <w:rFonts w:ascii="Times New Roman" w:hAnsi="Times New Roman" w:cs="Times New Roman"/>
          </w:rPr>
          <w:t xml:space="preserve"> (2020)</w:t>
        </w:r>
      </w:ins>
      <w:ins w:id="20" w:author="Jinmahn Jo" w:date="2022-02-15T21:52:00Z">
        <w:r w:rsidR="007214FC" w:rsidRPr="007214FC">
          <w:rPr>
            <w:rFonts w:ascii="Times New Roman" w:hAnsi="Times New Roman" w:cs="Times New Roman"/>
          </w:rPr>
          <w:t xml:space="preserve"> add weak-of-sample and month-by-year fixed effects (FEs) to their specifications, respectively, </w:t>
        </w:r>
        <w:proofErr w:type="gramStart"/>
        <w:r w:rsidR="007214FC" w:rsidRPr="007214FC">
          <w:rPr>
            <w:rFonts w:ascii="Times New Roman" w:hAnsi="Times New Roman" w:cs="Times New Roman"/>
          </w:rPr>
          <w:t>in order to</w:t>
        </w:r>
        <w:proofErr w:type="gramEnd"/>
        <w:r w:rsidR="007214FC" w:rsidRPr="007214FC">
          <w:rPr>
            <w:rFonts w:ascii="Times New Roman" w:hAnsi="Times New Roman" w:cs="Times New Roman"/>
          </w:rPr>
          <w:t xml:space="preserve"> control for variations in usage due to seasonal changes.</w:t>
        </w:r>
        <w:r w:rsidR="007214FC">
          <w:rPr>
            <w:rFonts w:ascii="Times New Roman" w:hAnsi="Times New Roman" w:cs="Times New Roman"/>
          </w:rPr>
          <w:t xml:space="preserve"> </w:t>
        </w:r>
      </w:ins>
      <w:del w:id="21" w:author="Jinmahn Jo" w:date="2022-02-15T21:52:00Z">
        <w:r w:rsidRPr="00E4123A" w:rsidDel="007214FC">
          <w:rPr>
            <w:rFonts w:ascii="Times New Roman" w:hAnsi="Times New Roman" w:cs="Times New Roman"/>
          </w:rPr>
          <w:delText xml:space="preserve">Hence, those studies, including Pon (2017) and Prest (2020) that also use the CER experiment dataset, </w:delText>
        </w:r>
        <w:commentRangeStart w:id="22"/>
        <w:r w:rsidRPr="00256AAA" w:rsidDel="007214FC">
          <w:rPr>
            <w:rFonts w:ascii="Times New Roman" w:hAnsi="Times New Roman" w:cs="Times New Roman"/>
            <w:highlight w:val="yellow"/>
          </w:rPr>
          <w:delText>add a control variable or fixed effects to their specifications to control for temperature variations</w:delText>
        </w:r>
        <w:commentRangeEnd w:id="22"/>
        <w:r w:rsidR="00256AAA" w:rsidDel="007214FC">
          <w:rPr>
            <w:rStyle w:val="a3"/>
          </w:rPr>
          <w:commentReference w:id="22"/>
        </w:r>
        <w:r w:rsidRPr="00E4123A" w:rsidDel="007214FC">
          <w:rPr>
            <w:rFonts w:ascii="Times New Roman" w:hAnsi="Times New Roman" w:cs="Times New Roman"/>
          </w:rPr>
          <w:delText xml:space="preserve">. </w:delText>
        </w:r>
      </w:del>
      <w:r w:rsidRPr="00E4123A">
        <w:rPr>
          <w:rFonts w:ascii="Times New Roman" w:hAnsi="Times New Roman" w:cs="Times New Roman"/>
        </w:rPr>
        <w:t xml:space="preserve">On the other hand, the primary objective of this paper is to decompose the TOU-price-inducing demand reductions into two parts--reductions in temperature-control use and those in non-temperature-control uses. Since the electricity consumption for temperature-control use is driven by weather, especially temperature, it is necessary to link the 30-minute interval consumption data and reliable weather data with an appropriate level of proper resolution. </w:t>
      </w:r>
    </w:p>
    <w:p w14:paraId="72564BAA" w14:textId="77777777" w:rsidR="00E4123A" w:rsidRPr="00E4123A" w:rsidRDefault="00E4123A" w:rsidP="00E4123A">
      <w:pPr>
        <w:wordWrap/>
        <w:spacing w:line="360" w:lineRule="auto"/>
        <w:rPr>
          <w:rFonts w:ascii="Times New Roman" w:hAnsi="Times New Roman" w:cs="Times New Roman"/>
        </w:rPr>
      </w:pPr>
    </w:p>
    <w:p w14:paraId="73A1B0B7" w14:textId="28297B81"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utilize average daily temperatures to quantify the energy savings of each of the two different sources after introducing TOU prices. More granular temperatures, like hourly temperatures, are not a dominant determinant of electricity demand for temperature-control use at a point in time. It is not easy to believe that residential customers adjust their electricity consumption according to ever-changing outside temperatures elaborately and instantly. Furthermore, as shown in </w:t>
      </w:r>
      <w:r w:rsidRPr="00756225">
        <w:rPr>
          <w:rFonts w:ascii="Times New Roman" w:hAnsi="Times New Roman" w:cs="Times New Roman"/>
          <w:i/>
          <w:iCs/>
        </w:rPr>
        <w:t>FIGURE</w:t>
      </w:r>
      <w:r w:rsidRPr="00E4123A">
        <w:rPr>
          <w:rFonts w:ascii="Times New Roman" w:hAnsi="Times New Roman" w:cs="Times New Roman"/>
        </w:rPr>
        <w:t xml:space="preserve">, their electricity demand is the lowest in the early morning, the coldest time of the day. Considering those two points, I measure the TOU-tariff-inducing reductions in electricity consumption conditional on average heating need in a given day. </w:t>
      </w:r>
    </w:p>
    <w:p w14:paraId="1D055558" w14:textId="77777777" w:rsidR="00E4123A" w:rsidRPr="00E4123A" w:rsidRDefault="00E4123A" w:rsidP="00E4123A">
      <w:pPr>
        <w:wordWrap/>
        <w:spacing w:line="360" w:lineRule="auto"/>
        <w:rPr>
          <w:rFonts w:ascii="Times New Roman" w:hAnsi="Times New Roman" w:cs="Times New Roman"/>
        </w:rPr>
      </w:pPr>
    </w:p>
    <w:p w14:paraId="70A7C3FE" w14:textId="768ADA50" w:rsidR="00E4123A" w:rsidRPr="00E4123A"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I exploit hourly temperature data for the Dublin airport weather station, provided by Met Eireann, Ireland's National Meteorological Service, to compute average daily temperatures. There is no available location information in the published CER experiment dataset for privacy and security reasons. Therefore, it is not possible to match a participant's consumption data with weather data of the closest weather monitoring station to him. But fortunately, in Ireland, temperatures do not vary much across areas for a given day. As demonstrated in </w:t>
      </w:r>
      <w:r w:rsidRPr="00A405E9">
        <w:rPr>
          <w:rFonts w:ascii="Times New Roman" w:hAnsi="Times New Roman" w:cs="Times New Roman"/>
          <w:i/>
          <w:iCs/>
        </w:rPr>
        <w:t>TABLE</w:t>
      </w:r>
      <w:r w:rsidRPr="00E4123A">
        <w:rPr>
          <w:rFonts w:ascii="Times New Roman" w:hAnsi="Times New Roman" w:cs="Times New Roman"/>
        </w:rPr>
        <w:t xml:space="preserve">, the temperature correlations between the Dublin station and stations near densely populated cities are high. Because of this reason, I use the mean daily temperatures obtained by averaging the Dublin airport station's hourly temperatures as the representative temperatures in the following analysis. </w:t>
      </w:r>
    </w:p>
    <w:p w14:paraId="6F16DBDC" w14:textId="77777777" w:rsidR="00E4123A" w:rsidRPr="00E4123A" w:rsidRDefault="00E4123A" w:rsidP="00E4123A">
      <w:pPr>
        <w:wordWrap/>
        <w:spacing w:line="360" w:lineRule="auto"/>
        <w:rPr>
          <w:rFonts w:ascii="Times New Roman" w:hAnsi="Times New Roman" w:cs="Times New Roman"/>
        </w:rPr>
      </w:pPr>
    </w:p>
    <w:p w14:paraId="098BA2FA" w14:textId="6BC40B8E" w:rsidR="007529C1" w:rsidRPr="007529C1" w:rsidRDefault="00E4123A" w:rsidP="00E4123A">
      <w:pPr>
        <w:wordWrap/>
        <w:spacing w:line="360" w:lineRule="auto"/>
        <w:rPr>
          <w:rFonts w:ascii="Times New Roman" w:hAnsi="Times New Roman" w:cs="Times New Roman"/>
        </w:rPr>
      </w:pPr>
      <w:r w:rsidRPr="00E4123A">
        <w:rPr>
          <w:rFonts w:ascii="Times New Roman" w:hAnsi="Times New Roman" w:cs="Times New Roman"/>
        </w:rPr>
        <w:t xml:space="preserve">Using the average daily temperatures, I calculate daily HDDs. Instead of 65 degrees of Fahrenheit, which is a normal base temperature in the United States, 60 degrees of Fahrenheit is utilized to compute daily HDDs, according to Liu and Sweeney (2012). </w:t>
      </w:r>
      <w:r w:rsidRPr="00B46BCD">
        <w:rPr>
          <w:rFonts w:ascii="Times New Roman" w:hAnsi="Times New Roman" w:cs="Times New Roman"/>
          <w:i/>
          <w:iCs/>
        </w:rPr>
        <w:t>FIGURE</w:t>
      </w:r>
      <w:r w:rsidRPr="00E4123A">
        <w:rPr>
          <w:rFonts w:ascii="Times New Roman" w:hAnsi="Times New Roman" w:cs="Times New Roman"/>
        </w:rPr>
        <w:t xml:space="preserve"> shows that many days in the treatment period had lower average daily temperatures than the lowest one during the baseline period. The evolving pattern of heating-purpose demand for electricity on days with extreme--at least in Ireland--temperatures could be significantly different under distinct rate structures--flat rate and TOU rates. If this is true, the lack of counterfactual consumption observations will cause bias in the measured impact of introducing TOU rates on household electricity consumption. So, I drop observations for those days in the treatment period when constructing the sample to </w:t>
      </w:r>
      <w:r w:rsidRPr="00E4123A">
        <w:rPr>
          <w:rFonts w:ascii="Times New Roman" w:hAnsi="Times New Roman" w:cs="Times New Roman"/>
        </w:rPr>
        <w:lastRenderedPageBreak/>
        <w:t>address the possibility.</w:t>
      </w:r>
    </w:p>
    <w:sectPr w:rsidR="007529C1" w:rsidRPr="007529C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evin as Admin" w:date="2022-02-02T08:38:00Z" w:initials="KaA">
    <w:p w14:paraId="338D53C7" w14:textId="72EC5E38" w:rsidR="006E69C3" w:rsidRDefault="006E69C3">
      <w:pPr>
        <w:pStyle w:val="a4"/>
      </w:pPr>
      <w:r>
        <w:rPr>
          <w:rStyle w:val="a3"/>
        </w:rPr>
        <w:annotationRef/>
      </w:r>
      <w:r>
        <w:t>Is there some explanation for the strange pattern? Is this the last five days of December across both years? What does “extraordinarily” high mean? Are you implying that there are issues with the data quality? Did other papers studying this note this problem?</w:t>
      </w:r>
    </w:p>
    <w:p w14:paraId="70E770D8" w14:textId="79E0FAE3" w:rsidR="006E69C3" w:rsidRDefault="006E69C3">
      <w:pPr>
        <w:pStyle w:val="a4"/>
      </w:pPr>
    </w:p>
    <w:p w14:paraId="4705D060" w14:textId="242E9F03" w:rsidR="006E69C3" w:rsidRDefault="006E69C3">
      <w:pPr>
        <w:pStyle w:val="a4"/>
      </w:pPr>
      <w:r>
        <w:t>Basically, if you are going to trim the sample, then I think you need to be clear why. Alternatively, do the results meaningfully change in anyway if you do not use this trimming strategy? If not, then does this make sense to do?</w:t>
      </w:r>
    </w:p>
  </w:comment>
  <w:comment w:id="10" w:author="Kevin as Admin" w:date="2022-02-02T08:28:00Z" w:initials="KaA">
    <w:p w14:paraId="265BCCD4" w14:textId="289555A0" w:rsidR="00256AAA" w:rsidRDefault="00256AAA">
      <w:pPr>
        <w:pStyle w:val="a4"/>
      </w:pPr>
      <w:r>
        <w:rPr>
          <w:rStyle w:val="a3"/>
        </w:rPr>
        <w:annotationRef/>
      </w:r>
      <w:r>
        <w:rPr>
          <w:rStyle w:val="a3"/>
        </w:rPr>
        <w:t>If you just show a simple comparison of means across the treatment and control groups, do you see significant differences between the baseline variables? If so, have the previous studies noted this? If there are no significant differences, then perhaps the linear probability model is overkill. I think you could simply state that, as previous research has found, the treatment and control are largely balanced – and then refer the reader to a table in an appendix showing the comparison of means. Again, if there are significant differences across the treatment and control, then I think this is worth talking about more. For example, did previous studies note these differences? Does this raise concern for the RCT? If so, then I think you will even want to note this earlier when you are describing the experiment in the previous sub-sections. You may want to stress that, while treatment was intended to be random, there is evidence of some non-randomness. Therefore, you could emphasize early that you will exploit the diff-in-diff assumption of parallel trends, as opposed to simply leaning on the randomization.</w:t>
      </w:r>
    </w:p>
  </w:comment>
  <w:comment w:id="22" w:author="Kevin as Admin" w:date="2022-02-02T08:34:00Z" w:initials="KaA">
    <w:p w14:paraId="04029366" w14:textId="42284E6C" w:rsidR="00256AAA" w:rsidRDefault="00256AAA">
      <w:pPr>
        <w:pStyle w:val="a4"/>
      </w:pPr>
      <w:r>
        <w:rPr>
          <w:rStyle w:val="a3"/>
        </w:rPr>
        <w:annotationRef/>
      </w:r>
      <w:r>
        <w:t>I would be very clear here. If what they did was include, say, a day-of-sample FE (e.g., first day of sample, 2</w:t>
      </w:r>
      <w:r w:rsidRPr="00256AAA">
        <w:rPr>
          <w:vertAlign w:val="superscript"/>
        </w:rPr>
        <w:t>nd</w:t>
      </w:r>
      <w:r>
        <w:t>, 3</w:t>
      </w:r>
      <w:r w:rsidRPr="00256AAA">
        <w:rPr>
          <w:vertAlign w:val="superscript"/>
        </w:rPr>
        <w:t>rd</w:t>
      </w:r>
      <w:r>
        <w:t>, etc.) to control for factors that differ across days that could affect each households’ energy consumption (i.e., the weather), then be clear that is what they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05D060" w15:done="0"/>
  <w15:commentEx w15:paraId="265BCCD4" w15:done="0"/>
  <w15:commentEx w15:paraId="04029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69D80" w16cex:dateUtc="2022-02-02T16:38:00Z"/>
  <w16cex:commentExtensible w16cex:durableId="25B69D81" w16cex:dateUtc="2022-02-02T16:28:00Z"/>
  <w16cex:commentExtensible w16cex:durableId="25B69D82" w16cex:dateUtc="2022-02-02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05D060" w16cid:durableId="25B69D80"/>
  <w16cid:commentId w16cid:paraId="265BCCD4" w16cid:durableId="25B69D81"/>
  <w16cid:commentId w16cid:paraId="04029366" w16cid:durableId="25B69D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A2FF" w14:textId="77777777" w:rsidR="006B5361" w:rsidRDefault="006B5361" w:rsidP="004366BD">
      <w:r>
        <w:separator/>
      </w:r>
    </w:p>
  </w:endnote>
  <w:endnote w:type="continuationSeparator" w:id="0">
    <w:p w14:paraId="37BB2428" w14:textId="77777777" w:rsidR="006B5361" w:rsidRDefault="006B5361" w:rsidP="00436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E05E" w14:textId="77777777" w:rsidR="006B5361" w:rsidRDefault="006B5361" w:rsidP="004366BD">
      <w:r>
        <w:separator/>
      </w:r>
    </w:p>
  </w:footnote>
  <w:footnote w:type="continuationSeparator" w:id="0">
    <w:p w14:paraId="07FFCA10" w14:textId="77777777" w:rsidR="006B5361" w:rsidRDefault="006B5361" w:rsidP="004366BD">
      <w:r>
        <w:continuationSeparator/>
      </w:r>
    </w:p>
  </w:footnote>
  <w:footnote w:id="1">
    <w:p w14:paraId="1B4FD308" w14:textId="77777777" w:rsidR="007214FC" w:rsidRDefault="007214FC" w:rsidP="007214FC">
      <w:pPr>
        <w:pStyle w:val="a8"/>
        <w:rPr>
          <w:ins w:id="1" w:author="Jinmahn Jo" w:date="2022-02-15T21:51:00Z"/>
          <w:lang w:eastAsia="ko-Kore-US"/>
        </w:rPr>
      </w:pPr>
      <w:ins w:id="2" w:author="Jinmahn Jo" w:date="2022-02-15T21:50:00Z">
        <w:r>
          <w:rPr>
            <w:rStyle w:val="a9"/>
          </w:rPr>
          <w:footnoteRef/>
        </w:r>
        <w:r>
          <w:t xml:space="preserve"> </w:t>
        </w:r>
      </w:ins>
      <w:ins w:id="3" w:author="Jinmahn Jo" w:date="2022-02-15T21:51:00Z">
        <w:r>
          <w:t>The sample is a panel data of households with reliable meter reads only. Specifically, the residential participants who had no consumption for eight days or more are excluded from the sample. In addition, I drop the meter reads for the days when several participating households' consumption data were missed.</w:t>
        </w:r>
      </w:ins>
    </w:p>
    <w:p w14:paraId="3E09491A" w14:textId="466B7880" w:rsidR="007214FC" w:rsidRDefault="007214FC" w:rsidP="007214FC">
      <w:pPr>
        <w:pStyle w:val="a8"/>
        <w:ind w:firstLine="800"/>
        <w:pPrChange w:id="4" w:author="Jinmahn Jo" w:date="2022-02-15T21:51:00Z">
          <w:pPr>
            <w:pStyle w:val="a8"/>
          </w:pPr>
        </w:pPrChange>
      </w:pPr>
      <w:ins w:id="5" w:author="Jinmahn Jo" w:date="2022-02-15T21:51:00Z">
        <w:r>
          <w:t>Although I utilize the sample satisfying the following criteria too for the empirical analysis, applying the criteria does not change results: 1) Exclude the day immediately following the end of daylight-saving time due to noticeably different consumption levels in the same hours of the day; 2) Drop the observations for the last five days of the baseline and treatment periods because of extraordinarily high electricity demand on those days.</w:t>
        </w:r>
      </w:ins>
    </w:p>
  </w:footnote>
  <w:footnote w:id="2">
    <w:p w14:paraId="1AD6F642" w14:textId="29521D79" w:rsidR="004366BD" w:rsidRDefault="004366BD">
      <w:pPr>
        <w:pStyle w:val="a8"/>
      </w:pPr>
      <w:ins w:id="17" w:author="Jinmahn Jo" w:date="2022-02-15T21:49:00Z">
        <w:r>
          <w:rPr>
            <w:rStyle w:val="a9"/>
          </w:rPr>
          <w:footnoteRef/>
        </w:r>
        <w:r>
          <w:t xml:space="preserve"> </w:t>
        </w:r>
        <w:r w:rsidRPr="004366BD">
          <w:t xml:space="preserve">To check the balance between the control and treatment groups, </w:t>
        </w:r>
        <w:proofErr w:type="spellStart"/>
        <w:r w:rsidRPr="004366BD">
          <w:t>Prest</w:t>
        </w:r>
        <w:proofErr w:type="spellEnd"/>
        <w:r w:rsidRPr="004366BD">
          <w:t xml:space="preserve"> (2020) employs a linear probability model, while a </w:t>
        </w:r>
        <w:proofErr w:type="spellStart"/>
        <w:r w:rsidRPr="004366BD">
          <w:t>probit</w:t>
        </w:r>
        <w:proofErr w:type="spellEnd"/>
        <w:r w:rsidRPr="004366BD">
          <w:t xml:space="preserve"> model is used in </w:t>
        </w:r>
        <w:proofErr w:type="spellStart"/>
        <w:r w:rsidRPr="004366BD">
          <w:t>Pon</w:t>
        </w:r>
        <w:proofErr w:type="spellEnd"/>
        <w:r w:rsidRPr="004366BD">
          <w:t xml:space="preserve"> (2017)</w:t>
        </w:r>
        <w: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mahn Jo">
    <w15:presenceInfo w15:providerId="AD" w15:userId="S::jmjo@ucdavis.edu::09310442-7f82-42ef-a3e6-09b3135273f7"/>
  </w15:person>
  <w15:person w15:author="Kevin as Admin">
    <w15:presenceInfo w15:providerId="None" w15:userId="Kevin as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9C1"/>
    <w:rsid w:val="000027C0"/>
    <w:rsid w:val="0001377E"/>
    <w:rsid w:val="00035842"/>
    <w:rsid w:val="00053194"/>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56AAA"/>
    <w:rsid w:val="002669C3"/>
    <w:rsid w:val="0026703D"/>
    <w:rsid w:val="002724C3"/>
    <w:rsid w:val="00296123"/>
    <w:rsid w:val="00303B6D"/>
    <w:rsid w:val="00332224"/>
    <w:rsid w:val="0034675B"/>
    <w:rsid w:val="003851E4"/>
    <w:rsid w:val="00394F2F"/>
    <w:rsid w:val="003D5590"/>
    <w:rsid w:val="003F05E9"/>
    <w:rsid w:val="003F1A2F"/>
    <w:rsid w:val="003F367A"/>
    <w:rsid w:val="00404E51"/>
    <w:rsid w:val="00406E17"/>
    <w:rsid w:val="004077AC"/>
    <w:rsid w:val="00412EB0"/>
    <w:rsid w:val="00414CC4"/>
    <w:rsid w:val="004366BD"/>
    <w:rsid w:val="004A0B67"/>
    <w:rsid w:val="004A0F97"/>
    <w:rsid w:val="004A2E7B"/>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733A1"/>
    <w:rsid w:val="0069340B"/>
    <w:rsid w:val="006A0DC6"/>
    <w:rsid w:val="006B5361"/>
    <w:rsid w:val="006D2D60"/>
    <w:rsid w:val="006D7D51"/>
    <w:rsid w:val="006E69C3"/>
    <w:rsid w:val="00701F0E"/>
    <w:rsid w:val="007214FC"/>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9504B"/>
    <w:rsid w:val="00A9674C"/>
    <w:rsid w:val="00B23045"/>
    <w:rsid w:val="00B24876"/>
    <w:rsid w:val="00B42244"/>
    <w:rsid w:val="00B46BCD"/>
    <w:rsid w:val="00B478C4"/>
    <w:rsid w:val="00B74663"/>
    <w:rsid w:val="00BD3909"/>
    <w:rsid w:val="00BF62C3"/>
    <w:rsid w:val="00C05C76"/>
    <w:rsid w:val="00C065CE"/>
    <w:rsid w:val="00C14648"/>
    <w:rsid w:val="00C57433"/>
    <w:rsid w:val="00CA26A1"/>
    <w:rsid w:val="00CB66B1"/>
    <w:rsid w:val="00CD0D19"/>
    <w:rsid w:val="00CF4734"/>
    <w:rsid w:val="00D030EF"/>
    <w:rsid w:val="00D130F5"/>
    <w:rsid w:val="00D302DE"/>
    <w:rsid w:val="00D46DEC"/>
    <w:rsid w:val="00D70365"/>
    <w:rsid w:val="00D74DED"/>
    <w:rsid w:val="00D93782"/>
    <w:rsid w:val="00DC7AC2"/>
    <w:rsid w:val="00DD5746"/>
    <w:rsid w:val="00DE1AE1"/>
    <w:rsid w:val="00DE4B98"/>
    <w:rsid w:val="00DE4F29"/>
    <w:rsid w:val="00E0516D"/>
    <w:rsid w:val="00E06C29"/>
    <w:rsid w:val="00E21CB4"/>
    <w:rsid w:val="00E4123A"/>
    <w:rsid w:val="00E66309"/>
    <w:rsid w:val="00E67589"/>
    <w:rsid w:val="00E77C28"/>
    <w:rsid w:val="00E908B8"/>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56AAA"/>
    <w:rPr>
      <w:sz w:val="16"/>
      <w:szCs w:val="16"/>
    </w:rPr>
  </w:style>
  <w:style w:type="paragraph" w:styleId="a4">
    <w:name w:val="annotation text"/>
    <w:basedOn w:val="a"/>
    <w:link w:val="Char"/>
    <w:uiPriority w:val="99"/>
    <w:semiHidden/>
    <w:unhideWhenUsed/>
    <w:rsid w:val="00256AAA"/>
    <w:rPr>
      <w:szCs w:val="20"/>
    </w:rPr>
  </w:style>
  <w:style w:type="character" w:customStyle="1" w:styleId="Char">
    <w:name w:val="메모 텍스트 Char"/>
    <w:basedOn w:val="a0"/>
    <w:link w:val="a4"/>
    <w:uiPriority w:val="99"/>
    <w:semiHidden/>
    <w:rsid w:val="00256AAA"/>
    <w:rPr>
      <w:szCs w:val="20"/>
    </w:rPr>
  </w:style>
  <w:style w:type="paragraph" w:styleId="a5">
    <w:name w:val="annotation subject"/>
    <w:basedOn w:val="a4"/>
    <w:next w:val="a4"/>
    <w:link w:val="Char0"/>
    <w:uiPriority w:val="99"/>
    <w:semiHidden/>
    <w:unhideWhenUsed/>
    <w:rsid w:val="00256AAA"/>
    <w:rPr>
      <w:b/>
      <w:bCs/>
    </w:rPr>
  </w:style>
  <w:style w:type="character" w:customStyle="1" w:styleId="Char0">
    <w:name w:val="메모 주제 Char"/>
    <w:basedOn w:val="Char"/>
    <w:link w:val="a5"/>
    <w:uiPriority w:val="99"/>
    <w:semiHidden/>
    <w:rsid w:val="00256AAA"/>
    <w:rPr>
      <w:b/>
      <w:bCs/>
      <w:szCs w:val="20"/>
    </w:rPr>
  </w:style>
  <w:style w:type="paragraph" w:styleId="a6">
    <w:name w:val="Balloon Text"/>
    <w:basedOn w:val="a"/>
    <w:link w:val="Char1"/>
    <w:uiPriority w:val="99"/>
    <w:semiHidden/>
    <w:unhideWhenUsed/>
    <w:rsid w:val="00256AAA"/>
    <w:rPr>
      <w:rFonts w:ascii="Segoe UI" w:hAnsi="Segoe UI" w:cs="Segoe UI"/>
      <w:sz w:val="18"/>
      <w:szCs w:val="18"/>
    </w:rPr>
  </w:style>
  <w:style w:type="character" w:customStyle="1" w:styleId="Char1">
    <w:name w:val="풍선 도움말 텍스트 Char"/>
    <w:basedOn w:val="a0"/>
    <w:link w:val="a6"/>
    <w:uiPriority w:val="99"/>
    <w:semiHidden/>
    <w:rsid w:val="00256AAA"/>
    <w:rPr>
      <w:rFonts w:ascii="Segoe UI" w:hAnsi="Segoe UI" w:cs="Segoe UI"/>
      <w:sz w:val="18"/>
      <w:szCs w:val="18"/>
    </w:rPr>
  </w:style>
  <w:style w:type="paragraph" w:styleId="a7">
    <w:name w:val="Revision"/>
    <w:hidden/>
    <w:uiPriority w:val="99"/>
    <w:semiHidden/>
    <w:rsid w:val="004366BD"/>
    <w:pPr>
      <w:jc w:val="left"/>
    </w:pPr>
  </w:style>
  <w:style w:type="paragraph" w:styleId="a8">
    <w:name w:val="footnote text"/>
    <w:basedOn w:val="a"/>
    <w:link w:val="Char2"/>
    <w:uiPriority w:val="99"/>
    <w:semiHidden/>
    <w:unhideWhenUsed/>
    <w:rsid w:val="004366BD"/>
    <w:pPr>
      <w:snapToGrid w:val="0"/>
      <w:jc w:val="left"/>
    </w:pPr>
  </w:style>
  <w:style w:type="character" w:customStyle="1" w:styleId="Char2">
    <w:name w:val="각주 텍스트 Char"/>
    <w:basedOn w:val="a0"/>
    <w:link w:val="a8"/>
    <w:uiPriority w:val="99"/>
    <w:semiHidden/>
    <w:rsid w:val="004366BD"/>
  </w:style>
  <w:style w:type="character" w:styleId="a9">
    <w:name w:val="footnote reference"/>
    <w:basedOn w:val="a0"/>
    <w:uiPriority w:val="99"/>
    <w:semiHidden/>
    <w:unhideWhenUsed/>
    <w:rsid w:val="004366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ADB88-19C3-0649-B4F6-9EDF04052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1633</Words>
  <Characters>9309</Characters>
  <Application>Microsoft Office Word</Application>
  <DocSecurity>0</DocSecurity>
  <Lines>77</Lines>
  <Paragraphs>21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4</cp:revision>
  <dcterms:created xsi:type="dcterms:W3CDTF">2022-02-02T16:36:00Z</dcterms:created>
  <dcterms:modified xsi:type="dcterms:W3CDTF">2022-02-16T05:54:00Z</dcterms:modified>
</cp:coreProperties>
</file>